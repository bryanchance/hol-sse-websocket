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B34953"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Default="00F20A6C" w:rsidP="00AA4DCC">
            <w:pPr>
              <w:pStyle w:val="Header"/>
              <w:rPr>
                <w:ins w:id="0" w:author="pdoschki" w:date="2013-04-29T13:04:00Z"/>
                <w:color w:val="000000"/>
                <w:sz w:val="20"/>
              </w:rPr>
            </w:pPr>
            <w:r w:rsidRPr="00F20A6C">
              <w:rPr>
                <w:color w:val="000000"/>
              </w:rPr>
              <w:t xml:space="preserve">Martin </w:t>
            </w:r>
            <w:proofErr w:type="spellStart"/>
            <w:r w:rsidRPr="00F20A6C">
              <w:rPr>
                <w:color w:val="000000"/>
              </w:rPr>
              <w:t>Matula</w:t>
            </w:r>
            <w:proofErr w:type="spellEnd"/>
            <w:r w:rsidR="00B34953">
              <w:rPr>
                <w:color w:val="000000"/>
              </w:rPr>
              <w:br/>
            </w:r>
            <w:r w:rsidR="00B86614">
              <w:rPr>
                <w:color w:val="000000"/>
                <w:sz w:val="20"/>
              </w:rPr>
              <w:t>Sr. Development</w:t>
            </w:r>
            <w:r w:rsidRPr="00F20A6C">
              <w:rPr>
                <w:color w:val="000000"/>
                <w:sz w:val="20"/>
              </w:rPr>
              <w:t xml:space="preserve"> Manager</w:t>
            </w:r>
          </w:p>
          <w:p w:rsidR="00111361" w:rsidRPr="00111361" w:rsidDel="00111361" w:rsidRDefault="00D5148A" w:rsidP="00AA4DCC">
            <w:pPr>
              <w:pStyle w:val="Header"/>
              <w:rPr>
                <w:del w:id="1" w:author="pdoschki" w:date="2013-05-03T09:20:00Z"/>
                <w:color w:val="000000"/>
                <w:sz w:val="20"/>
                <w:rPrChange w:id="2" w:author="pdoschki" w:date="2013-05-03T09:19:00Z">
                  <w:rPr>
                    <w:del w:id="3" w:author="pdoschki" w:date="2013-05-03T09:20:00Z"/>
                    <w:color w:val="000000"/>
                  </w:rPr>
                </w:rPrChange>
              </w:rPr>
            </w:pPr>
            <w:ins w:id="4" w:author="pdoschki" w:date="2013-04-29T13:04:00Z">
              <w:r w:rsidRPr="006D1EBB">
                <w:rPr>
                  <w:color w:val="000000"/>
                  <w:rPrChange w:id="5" w:author="pdoschki" w:date="2013-05-07T09:09:00Z">
                    <w:rPr>
                      <w:color w:val="000000"/>
                      <w:sz w:val="20"/>
                    </w:rPr>
                  </w:rPrChange>
                </w:rPr>
                <w:t xml:space="preserve">Updated by Peter </w:t>
              </w:r>
              <w:proofErr w:type="spellStart"/>
              <w:r w:rsidRPr="006D1EBB">
                <w:rPr>
                  <w:color w:val="000000"/>
                  <w:rPrChange w:id="6" w:author="pdoschki" w:date="2013-05-07T09:09:00Z">
                    <w:rPr>
                      <w:color w:val="000000"/>
                      <w:sz w:val="20"/>
                    </w:rPr>
                  </w:rPrChange>
                </w:rPr>
                <w:t>Doschkinow</w:t>
              </w:r>
            </w:ins>
            <w:proofErr w:type="spellEnd"/>
            <w:ins w:id="7" w:author="pdoschki" w:date="2013-05-03T09:20:00Z">
              <w:r w:rsidR="00111361">
                <w:rPr>
                  <w:color w:val="000000"/>
                </w:rPr>
                <w:t xml:space="preserve"> </w:t>
              </w:r>
              <w:r w:rsidR="00111361">
                <w:rPr>
                  <w:color w:val="000000"/>
                </w:rPr>
                <w:br/>
              </w:r>
              <w:r w:rsidR="00111361">
                <w:rPr>
                  <w:color w:val="000000"/>
                  <w:sz w:val="20"/>
                </w:rPr>
                <w:t>Java Architect</w:t>
              </w:r>
            </w:ins>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111361" w:rsidRPr="00FE48BB" w:rsidRDefault="00111361" w:rsidP="00111361">
      <w:pPr>
        <w:pStyle w:val="Kapitelberschrift"/>
        <w:outlineLvl w:val="0"/>
        <w:rPr>
          <w:ins w:id="8" w:author="pdoschki" w:date="2013-05-03T09:21:00Z"/>
          <w:lang w:val="en-US" w:eastAsia="en-US"/>
        </w:rPr>
      </w:pPr>
      <w:bookmarkStart w:id="9" w:name="_Toc355681158"/>
      <w:ins w:id="10" w:author="pdoschki" w:date="2013-05-03T09:22:00Z">
        <w:r>
          <w:rPr>
            <w:lang w:val="en-US" w:eastAsia="en-US"/>
          </w:rPr>
          <w:lastRenderedPageBreak/>
          <w:t>Change History</w:t>
        </w:r>
      </w:ins>
      <w:bookmarkEnd w:id="9"/>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70"/>
        <w:gridCol w:w="1450"/>
        <w:gridCol w:w="1980"/>
        <w:gridCol w:w="4680"/>
      </w:tblGrid>
      <w:tr w:rsidR="00111361" w:rsidRPr="009E5F12" w:rsidTr="00EF4AFA">
        <w:trPr>
          <w:tblHeader/>
          <w:ins w:id="11" w:author="pdoschki" w:date="2013-05-03T09:21:00Z"/>
        </w:trPr>
        <w:tc>
          <w:tcPr>
            <w:tcW w:w="1070" w:type="dxa"/>
            <w:shd w:val="pct10" w:color="auto" w:fill="FFFFFF"/>
            <w:vAlign w:val="center"/>
          </w:tcPr>
          <w:p w:rsidR="00111361" w:rsidRPr="009E5F12" w:rsidRDefault="00111361" w:rsidP="00EF4AFA">
            <w:pPr>
              <w:pStyle w:val="Tabellenberschrift"/>
              <w:rPr>
                <w:ins w:id="12" w:author="pdoschki" w:date="2013-05-03T09:21:00Z"/>
              </w:rPr>
            </w:pPr>
            <w:bookmarkStart w:id="13" w:name="NeueVersion"/>
            <w:ins w:id="14" w:author="pdoschki" w:date="2013-05-03T09:21:00Z">
              <w:r w:rsidRPr="009E5F12">
                <w:t>Version</w:t>
              </w:r>
              <w:bookmarkEnd w:id="13"/>
            </w:ins>
          </w:p>
        </w:tc>
        <w:tc>
          <w:tcPr>
            <w:tcW w:w="1450" w:type="dxa"/>
            <w:shd w:val="pct10" w:color="auto" w:fill="FFFFFF"/>
            <w:vAlign w:val="center"/>
          </w:tcPr>
          <w:p w:rsidR="00111361" w:rsidRPr="009E5F12" w:rsidRDefault="00111361" w:rsidP="00EF4AFA">
            <w:pPr>
              <w:pStyle w:val="Tabellenberschrift"/>
              <w:rPr>
                <w:ins w:id="15" w:author="pdoschki" w:date="2013-05-03T09:21:00Z"/>
              </w:rPr>
            </w:pPr>
            <w:ins w:id="16" w:author="pdoschki" w:date="2013-05-03T09:23:00Z">
              <w:r>
                <w:t>Date</w:t>
              </w:r>
            </w:ins>
          </w:p>
        </w:tc>
        <w:tc>
          <w:tcPr>
            <w:tcW w:w="1980" w:type="dxa"/>
            <w:shd w:val="pct10" w:color="auto" w:fill="FFFFFF"/>
            <w:vAlign w:val="center"/>
          </w:tcPr>
          <w:p w:rsidR="00111361" w:rsidRPr="009E5F12" w:rsidRDefault="00111361" w:rsidP="00EF4AFA">
            <w:pPr>
              <w:pStyle w:val="Tabellenberschrift"/>
              <w:rPr>
                <w:ins w:id="17" w:author="pdoschki" w:date="2013-05-03T09:21:00Z"/>
              </w:rPr>
            </w:pPr>
            <w:ins w:id="18" w:author="pdoschki" w:date="2013-05-03T09:23:00Z">
              <w:r>
                <w:t>Name</w:t>
              </w:r>
            </w:ins>
          </w:p>
        </w:tc>
        <w:tc>
          <w:tcPr>
            <w:tcW w:w="4680" w:type="dxa"/>
            <w:shd w:val="pct10" w:color="auto" w:fill="FFFFFF"/>
            <w:vAlign w:val="center"/>
          </w:tcPr>
          <w:p w:rsidR="00111361" w:rsidRPr="009E5F12" w:rsidRDefault="00111361" w:rsidP="00EF4AFA">
            <w:pPr>
              <w:pStyle w:val="Tabellenberschrift"/>
              <w:rPr>
                <w:ins w:id="19" w:author="pdoschki" w:date="2013-05-03T09:21:00Z"/>
              </w:rPr>
            </w:pPr>
            <w:ins w:id="20" w:author="pdoschki" w:date="2013-05-03T09:23:00Z">
              <w:r>
                <w:t>Notes</w:t>
              </w:r>
            </w:ins>
          </w:p>
        </w:tc>
      </w:tr>
      <w:tr w:rsidR="00111361" w:rsidRPr="00BC68FF" w:rsidTr="00EF4AFA">
        <w:trPr>
          <w:cantSplit/>
          <w:ins w:id="21" w:author="pdoschki" w:date="2013-05-03T09:21:00Z"/>
        </w:trPr>
        <w:tc>
          <w:tcPr>
            <w:tcW w:w="1070" w:type="dxa"/>
          </w:tcPr>
          <w:p w:rsidR="00111361" w:rsidRPr="00BC68FF" w:rsidRDefault="00111361" w:rsidP="00EF4AFA">
            <w:pPr>
              <w:pStyle w:val="Tabellentext"/>
              <w:rPr>
                <w:ins w:id="22" w:author="pdoschki" w:date="2013-05-03T09:21:00Z"/>
              </w:rPr>
            </w:pPr>
            <w:ins w:id="23" w:author="pdoschki" w:date="2013-05-03T09:21:00Z">
              <w:r w:rsidRPr="00BC68FF">
                <w:t>00.01</w:t>
              </w:r>
            </w:ins>
          </w:p>
        </w:tc>
        <w:tc>
          <w:tcPr>
            <w:tcW w:w="1450" w:type="dxa"/>
          </w:tcPr>
          <w:p w:rsidR="00111361" w:rsidRPr="00BC68FF" w:rsidRDefault="00111361" w:rsidP="00EF4AFA">
            <w:pPr>
              <w:pStyle w:val="Tabellentext"/>
              <w:rPr>
                <w:ins w:id="24" w:author="pdoschki" w:date="2013-05-03T09:21:00Z"/>
              </w:rPr>
            </w:pPr>
            <w:ins w:id="25" w:author="pdoschki" w:date="2013-05-03T09:23:00Z">
              <w:r>
                <w:t>Oct, 2012</w:t>
              </w:r>
            </w:ins>
          </w:p>
        </w:tc>
        <w:tc>
          <w:tcPr>
            <w:tcW w:w="1980" w:type="dxa"/>
          </w:tcPr>
          <w:p w:rsidR="00111361" w:rsidRPr="00BC68FF" w:rsidRDefault="00111361" w:rsidP="00EF4AFA">
            <w:pPr>
              <w:pStyle w:val="Tabellentext"/>
              <w:rPr>
                <w:ins w:id="26" w:author="pdoschki" w:date="2013-05-03T09:21:00Z"/>
              </w:rPr>
            </w:pPr>
            <w:ins w:id="27" w:author="pdoschki" w:date="2013-05-03T09:24:00Z">
              <w:r>
                <w:t>Martin Matula</w:t>
              </w:r>
            </w:ins>
          </w:p>
        </w:tc>
        <w:tc>
          <w:tcPr>
            <w:tcW w:w="4680" w:type="dxa"/>
          </w:tcPr>
          <w:p w:rsidR="00111361" w:rsidRPr="00BC68FF" w:rsidRDefault="00111361" w:rsidP="00EF4AFA">
            <w:pPr>
              <w:pStyle w:val="Tabellentext"/>
              <w:rPr>
                <w:ins w:id="28" w:author="pdoschki" w:date="2013-05-03T09:21:00Z"/>
              </w:rPr>
            </w:pPr>
            <w:ins w:id="29" w:author="pdoschki" w:date="2013-05-03T09:24:00Z">
              <w:r>
                <w:t>Initial version</w:t>
              </w:r>
            </w:ins>
          </w:p>
        </w:tc>
      </w:tr>
      <w:tr w:rsidR="00111361" w:rsidRPr="00111361" w:rsidTr="00EF4AFA">
        <w:trPr>
          <w:cantSplit/>
          <w:ins w:id="30" w:author="pdoschki" w:date="2013-05-03T09:21:00Z"/>
        </w:trPr>
        <w:tc>
          <w:tcPr>
            <w:tcW w:w="1070" w:type="dxa"/>
          </w:tcPr>
          <w:p w:rsidR="00111361" w:rsidRPr="00F7354C" w:rsidRDefault="00111361" w:rsidP="00EF4AFA">
            <w:pPr>
              <w:pStyle w:val="Tabellentext"/>
              <w:rPr>
                <w:ins w:id="31" w:author="pdoschki" w:date="2013-05-03T09:21:00Z"/>
              </w:rPr>
            </w:pPr>
            <w:ins w:id="32" w:author="pdoschki" w:date="2013-05-03T09:21:00Z">
              <w:r>
                <w:t>00.02</w:t>
              </w:r>
            </w:ins>
          </w:p>
        </w:tc>
        <w:tc>
          <w:tcPr>
            <w:tcW w:w="1450" w:type="dxa"/>
          </w:tcPr>
          <w:p w:rsidR="00111361" w:rsidRPr="00F7354C" w:rsidRDefault="00111361" w:rsidP="00EF4AFA">
            <w:pPr>
              <w:pStyle w:val="Tabellentext"/>
              <w:rPr>
                <w:ins w:id="33" w:author="pdoschki" w:date="2013-05-03T09:21:00Z"/>
              </w:rPr>
            </w:pPr>
            <w:ins w:id="34" w:author="pdoschki" w:date="2013-05-03T09:24:00Z">
              <w:r>
                <w:t>May, 2013</w:t>
              </w:r>
            </w:ins>
          </w:p>
        </w:tc>
        <w:tc>
          <w:tcPr>
            <w:tcW w:w="1980" w:type="dxa"/>
          </w:tcPr>
          <w:p w:rsidR="00111361" w:rsidRPr="00F7354C" w:rsidRDefault="00111361" w:rsidP="00EF4AFA">
            <w:pPr>
              <w:pStyle w:val="Tabellentext"/>
              <w:rPr>
                <w:ins w:id="35" w:author="pdoschki" w:date="2013-05-03T09:21:00Z"/>
              </w:rPr>
            </w:pPr>
            <w:ins w:id="36" w:author="pdoschki" w:date="2013-05-03T09:24:00Z">
              <w:r>
                <w:t>Peter Doschkinow</w:t>
              </w:r>
            </w:ins>
          </w:p>
        </w:tc>
        <w:tc>
          <w:tcPr>
            <w:tcW w:w="4680" w:type="dxa"/>
          </w:tcPr>
          <w:p w:rsidR="00111361" w:rsidRDefault="001C6479" w:rsidP="00EF4AFA">
            <w:pPr>
              <w:pStyle w:val="Tabellentext"/>
              <w:rPr>
                <w:ins w:id="37" w:author="pdoschki" w:date="2013-05-03T09:25:00Z"/>
                <w:lang w:val="en-US"/>
              </w:rPr>
            </w:pPr>
            <w:ins w:id="38" w:author="pdoschki" w:date="2013-05-03T09:24:00Z">
              <w:r w:rsidRPr="001C6479">
                <w:rPr>
                  <w:lang w:val="en-US"/>
                  <w:rPrChange w:id="39" w:author="pdoschki" w:date="2013-05-03T09:25:00Z">
                    <w:rPr/>
                  </w:rPrChange>
                </w:rPr>
                <w:t>Document and code updated to m</w:t>
              </w:r>
            </w:ins>
            <w:ins w:id="40" w:author="pdoschki" w:date="2013-05-03T09:25:00Z">
              <w:r w:rsidR="00111361">
                <w:rPr>
                  <w:lang w:val="en-US"/>
                </w:rPr>
                <w:t>atch new APIs</w:t>
              </w:r>
            </w:ins>
            <w:ins w:id="41" w:author="pdoschki" w:date="2013-05-03T09:26:00Z">
              <w:r w:rsidR="00111361">
                <w:rPr>
                  <w:lang w:val="en-US"/>
                </w:rPr>
                <w:t xml:space="preserve"> </w:t>
              </w:r>
            </w:ins>
            <w:ins w:id="42" w:author="pdoschki" w:date="2013-05-03T09:25:00Z">
              <w:r w:rsidR="00111361">
                <w:rPr>
                  <w:lang w:val="en-US"/>
                </w:rPr>
                <w:t xml:space="preserve">(Jersey, JSON, </w:t>
              </w:r>
              <w:proofErr w:type="spellStart"/>
              <w:r w:rsidR="00111361">
                <w:rPr>
                  <w:lang w:val="en-US"/>
                </w:rPr>
                <w:t>WebSocket</w:t>
              </w:r>
              <w:proofErr w:type="spellEnd"/>
              <w:r w:rsidR="00111361">
                <w:rPr>
                  <w:lang w:val="en-US"/>
                </w:rPr>
                <w:t>, JAX-RS)</w:t>
              </w:r>
            </w:ins>
          </w:p>
          <w:p w:rsidR="00111361" w:rsidRPr="00111361" w:rsidRDefault="00111361" w:rsidP="00EF4AFA">
            <w:pPr>
              <w:pStyle w:val="Tabellentext"/>
              <w:rPr>
                <w:ins w:id="43" w:author="pdoschki" w:date="2013-05-03T09:21:00Z"/>
                <w:lang w:val="en-US"/>
                <w:rPrChange w:id="44" w:author="pdoschki" w:date="2013-05-03T09:25:00Z">
                  <w:rPr>
                    <w:ins w:id="45" w:author="pdoschki" w:date="2013-05-03T09:21:00Z"/>
                  </w:rPr>
                </w:rPrChange>
              </w:rPr>
            </w:pPr>
            <w:proofErr w:type="spellStart"/>
            <w:ins w:id="46" w:author="pdoschki" w:date="2013-05-03T09:25:00Z">
              <w:r>
                <w:rPr>
                  <w:lang w:val="en-US"/>
                </w:rPr>
                <w:t>JavaFX</w:t>
              </w:r>
              <w:proofErr w:type="spellEnd"/>
              <w:r>
                <w:rPr>
                  <w:lang w:val="en-US"/>
                </w:rPr>
                <w:t xml:space="preserve"> client added (exercise5)</w:t>
              </w:r>
            </w:ins>
          </w:p>
        </w:tc>
      </w:tr>
    </w:tbl>
    <w:p w:rsidR="00F20A6C" w:rsidRPr="00111361" w:rsidDel="00111361" w:rsidRDefault="00F20A6C" w:rsidP="0053722A">
      <w:pPr>
        <w:rPr>
          <w:del w:id="47" w:author="pdoschki" w:date="2013-05-03T09:21:00Z"/>
        </w:rPr>
      </w:pPr>
    </w:p>
    <w:p w:rsidR="00F20A6C" w:rsidRPr="00111361" w:rsidRDefault="00F20A6C" w:rsidP="0053722A"/>
    <w:p w:rsidR="00F20A6C" w:rsidRPr="00111361" w:rsidDel="006D1EBB" w:rsidRDefault="00F20A6C" w:rsidP="0053722A">
      <w:pPr>
        <w:rPr>
          <w:del w:id="48" w:author="pdoschki" w:date="2013-05-07T09:10:00Z"/>
        </w:rPr>
      </w:pPr>
    </w:p>
    <w:p w:rsidR="00F20A6C" w:rsidRPr="00111361" w:rsidDel="006D1EBB" w:rsidRDefault="00F20A6C" w:rsidP="0053722A">
      <w:pPr>
        <w:rPr>
          <w:del w:id="49" w:author="pdoschki" w:date="2013-05-07T09:10:00Z"/>
        </w:rPr>
      </w:pPr>
    </w:p>
    <w:p w:rsidR="00F20A6C" w:rsidRPr="00111361" w:rsidDel="006D1EBB" w:rsidRDefault="00F20A6C" w:rsidP="0053722A">
      <w:pPr>
        <w:rPr>
          <w:del w:id="50" w:author="pdoschki" w:date="2013-05-07T09:10:00Z"/>
        </w:rPr>
      </w:pPr>
    </w:p>
    <w:p w:rsidR="00F20A6C" w:rsidRPr="00111361" w:rsidDel="001F3E97" w:rsidRDefault="00F20A6C" w:rsidP="0053722A">
      <w:pPr>
        <w:rPr>
          <w:del w:id="51" w:author="pdoschki" w:date="2013-05-07T09:03:00Z"/>
        </w:rPr>
      </w:pPr>
    </w:p>
    <w:p w:rsidR="00F20A6C" w:rsidRPr="00111361" w:rsidDel="001F3E97" w:rsidRDefault="00F20A6C" w:rsidP="0053722A">
      <w:pPr>
        <w:rPr>
          <w:del w:id="52" w:author="pdoschki" w:date="2013-05-07T09:03:00Z"/>
        </w:rPr>
      </w:pPr>
    </w:p>
    <w:p w:rsidR="00F20A6C" w:rsidRPr="00111361" w:rsidDel="001F3E97" w:rsidRDefault="00F20A6C" w:rsidP="0053722A">
      <w:pPr>
        <w:rPr>
          <w:del w:id="53" w:author="pdoschki" w:date="2013-05-07T09:03:00Z"/>
        </w:rPr>
      </w:pPr>
    </w:p>
    <w:p w:rsidR="00F20A6C" w:rsidRPr="00111361" w:rsidDel="00111361" w:rsidRDefault="00F20A6C" w:rsidP="0053722A">
      <w:pPr>
        <w:rPr>
          <w:del w:id="54" w:author="pdoschki" w:date="2013-05-03T09:22:00Z"/>
          <w:lang w:val="de-DE"/>
          <w:rPrChange w:id="55" w:author="pdoschki" w:date="2013-05-03T09:21:00Z">
            <w:rPr>
              <w:del w:id="56" w:author="pdoschki" w:date="2013-05-03T09:22:00Z"/>
            </w:rPr>
          </w:rPrChange>
        </w:rPr>
      </w:pPr>
    </w:p>
    <w:p w:rsidR="00F20A6C" w:rsidRPr="00111361" w:rsidDel="00111361" w:rsidRDefault="00F20A6C" w:rsidP="0053722A">
      <w:pPr>
        <w:rPr>
          <w:del w:id="57" w:author="pdoschki" w:date="2013-05-03T09:22:00Z"/>
          <w:lang w:val="de-DE"/>
          <w:rPrChange w:id="58" w:author="pdoschki" w:date="2013-05-03T09:21:00Z">
            <w:rPr>
              <w:del w:id="59" w:author="pdoschki" w:date="2013-05-03T09:22:00Z"/>
            </w:rPr>
          </w:rPrChange>
        </w:rPr>
      </w:pPr>
    </w:p>
    <w:p w:rsidR="00F20A6C" w:rsidRPr="00111361" w:rsidDel="00111361" w:rsidRDefault="00F20A6C" w:rsidP="0053722A">
      <w:pPr>
        <w:rPr>
          <w:del w:id="60" w:author="pdoschki" w:date="2013-05-03T09:22:00Z"/>
          <w:lang w:val="de-DE"/>
          <w:rPrChange w:id="61" w:author="pdoschki" w:date="2013-05-03T09:21:00Z">
            <w:rPr>
              <w:del w:id="62" w:author="pdoschki" w:date="2013-05-03T09:22:00Z"/>
            </w:rPr>
          </w:rPrChange>
        </w:rPr>
      </w:pPr>
    </w:p>
    <w:p w:rsidR="00F20A6C" w:rsidRPr="00111361" w:rsidDel="00111361" w:rsidRDefault="00F20A6C" w:rsidP="0053722A">
      <w:pPr>
        <w:rPr>
          <w:del w:id="63" w:author="pdoschki" w:date="2013-05-03T09:22:00Z"/>
          <w:lang w:val="de-DE"/>
          <w:rPrChange w:id="64" w:author="pdoschki" w:date="2013-05-03T09:21:00Z">
            <w:rPr>
              <w:del w:id="65" w:author="pdoschki" w:date="2013-05-03T09:22:00Z"/>
            </w:rPr>
          </w:rPrChange>
        </w:rPr>
      </w:pPr>
    </w:p>
    <w:p w:rsidR="004444CD" w:rsidRDefault="00031118" w:rsidP="004444CD">
      <w:pPr>
        <w:pStyle w:val="Heading1"/>
      </w:pPr>
      <w:del w:id="66" w:author="pdoschki" w:date="2013-05-03T09:22:00Z">
        <w:r w:rsidRPr="00015653">
          <w:br w:type="column"/>
        </w:r>
      </w:del>
      <w:bookmarkStart w:id="67" w:name="_Toc355681159"/>
      <w:r w:rsidR="004444CD">
        <w:lastRenderedPageBreak/>
        <w:t>Table of Contents</w:t>
      </w:r>
      <w:bookmarkEnd w:id="67"/>
    </w:p>
    <w:p w:rsidR="006D1EBB" w:rsidRDefault="006D1EBB">
      <w:pPr>
        <w:pStyle w:val="TOC1"/>
        <w:tabs>
          <w:tab w:val="right" w:leader="dot" w:pos="10358"/>
        </w:tabs>
        <w:rPr>
          <w:ins w:id="68" w:author="pdoschki" w:date="2013-05-07T09:10:00Z"/>
          <w:rFonts w:asciiTheme="minorHAnsi" w:eastAsiaTheme="minorEastAsia" w:hAnsiTheme="minorHAnsi" w:cstheme="minorBidi"/>
          <w:b w:val="0"/>
          <w:caps w:val="0"/>
          <w:noProof/>
          <w:sz w:val="22"/>
          <w:szCs w:val="22"/>
        </w:rPr>
      </w:pPr>
      <w:ins w:id="69" w:author="pdoschki" w:date="2013-05-07T09:10:00Z">
        <w:r>
          <w:fldChar w:fldCharType="begin"/>
        </w:r>
        <w:r>
          <w:instrText xml:space="preserve"> TOC \o "1-2" \h \z \u </w:instrText>
        </w:r>
      </w:ins>
      <w:r>
        <w:fldChar w:fldCharType="separate"/>
      </w:r>
      <w:ins w:id="70"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"_Toc355681158"</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Change History</w:t>
        </w:r>
        <w:r>
          <w:rPr>
            <w:noProof/>
            <w:webHidden/>
          </w:rPr>
          <w:tab/>
        </w:r>
        <w:r>
          <w:rPr>
            <w:noProof/>
            <w:webHidden/>
          </w:rPr>
          <w:fldChar w:fldCharType="begin"/>
        </w:r>
        <w:r>
          <w:rPr>
            <w:noProof/>
            <w:webHidden/>
          </w:rPr>
          <w:instrText xml:space="preserve"> PAGEREF _Toc355681158 \h </w:instrText>
        </w:r>
        <w:r>
          <w:rPr>
            <w:noProof/>
            <w:webHidden/>
          </w:rPr>
        </w:r>
      </w:ins>
      <w:r>
        <w:rPr>
          <w:noProof/>
          <w:webHidden/>
        </w:rPr>
        <w:fldChar w:fldCharType="separate"/>
      </w:r>
      <w:ins w:id="71" w:author="pdoschki" w:date="2013-05-07T09:10:00Z">
        <w:r>
          <w:rPr>
            <w:noProof/>
            <w:webHidden/>
          </w:rPr>
          <w:t>2</w:t>
        </w:r>
        <w:r>
          <w:rPr>
            <w:noProof/>
            <w:webHidden/>
          </w:rPr>
          <w:fldChar w:fldCharType="end"/>
        </w:r>
        <w:r w:rsidRPr="002C01D8">
          <w:rPr>
            <w:rStyle w:val="Hyperlink"/>
            <w:noProof/>
          </w:rPr>
          <w:fldChar w:fldCharType="end"/>
        </w:r>
      </w:ins>
    </w:p>
    <w:p w:rsidR="006D1EBB" w:rsidRDefault="006D1EBB">
      <w:pPr>
        <w:pStyle w:val="TOC1"/>
        <w:tabs>
          <w:tab w:val="right" w:leader="dot" w:pos="10358"/>
        </w:tabs>
        <w:rPr>
          <w:ins w:id="72" w:author="pdoschki" w:date="2013-05-07T09:10:00Z"/>
          <w:rFonts w:asciiTheme="minorHAnsi" w:eastAsiaTheme="minorEastAsia" w:hAnsiTheme="minorHAnsi" w:cstheme="minorBidi"/>
          <w:b w:val="0"/>
          <w:caps w:val="0"/>
          <w:noProof/>
          <w:sz w:val="22"/>
          <w:szCs w:val="22"/>
        </w:rPr>
      </w:pPr>
      <w:ins w:id="73"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"_Toc355681159"</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Table of Contents</w:t>
        </w:r>
        <w:r>
          <w:rPr>
            <w:noProof/>
            <w:webHidden/>
          </w:rPr>
          <w:tab/>
        </w:r>
        <w:r>
          <w:rPr>
            <w:noProof/>
            <w:webHidden/>
          </w:rPr>
          <w:fldChar w:fldCharType="begin"/>
        </w:r>
        <w:r>
          <w:rPr>
            <w:noProof/>
            <w:webHidden/>
          </w:rPr>
          <w:instrText xml:space="preserve"> PAGEREF _Toc355681159 \h </w:instrText>
        </w:r>
        <w:r>
          <w:rPr>
            <w:noProof/>
            <w:webHidden/>
          </w:rPr>
        </w:r>
      </w:ins>
      <w:r>
        <w:rPr>
          <w:noProof/>
          <w:webHidden/>
        </w:rPr>
        <w:fldChar w:fldCharType="separate"/>
      </w:r>
      <w:ins w:id="74" w:author="pdoschki" w:date="2013-05-07T09:10:00Z">
        <w:r>
          <w:rPr>
            <w:noProof/>
            <w:webHidden/>
          </w:rPr>
          <w:t>2</w:t>
        </w:r>
        <w:r>
          <w:rPr>
            <w:noProof/>
            <w:webHidden/>
          </w:rPr>
          <w:fldChar w:fldCharType="end"/>
        </w:r>
        <w:r w:rsidRPr="002C01D8">
          <w:rPr>
            <w:rStyle w:val="Hyperlink"/>
            <w:noProof/>
          </w:rPr>
          <w:fldChar w:fldCharType="end"/>
        </w:r>
      </w:ins>
    </w:p>
    <w:p w:rsidR="006D1EBB" w:rsidRDefault="006D1EBB">
      <w:pPr>
        <w:pStyle w:val="TOC1"/>
        <w:tabs>
          <w:tab w:val="right" w:leader="dot" w:pos="10358"/>
        </w:tabs>
        <w:rPr>
          <w:ins w:id="75" w:author="pdoschki" w:date="2013-05-07T09:10:00Z"/>
          <w:rFonts w:asciiTheme="minorHAnsi" w:eastAsiaTheme="minorEastAsia" w:hAnsiTheme="minorHAnsi" w:cstheme="minorBidi"/>
          <w:b w:val="0"/>
          <w:caps w:val="0"/>
          <w:noProof/>
          <w:sz w:val="22"/>
          <w:szCs w:val="22"/>
        </w:rPr>
      </w:pPr>
      <w:ins w:id="76"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"_Toc355681160"</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Introduction</w:t>
        </w:r>
        <w:r>
          <w:rPr>
            <w:noProof/>
            <w:webHidden/>
          </w:rPr>
          <w:tab/>
        </w:r>
        <w:r>
          <w:rPr>
            <w:noProof/>
            <w:webHidden/>
          </w:rPr>
          <w:fldChar w:fldCharType="begin"/>
        </w:r>
        <w:r>
          <w:rPr>
            <w:noProof/>
            <w:webHidden/>
          </w:rPr>
          <w:instrText xml:space="preserve"> PAGEREF _Toc355681160 \h </w:instrText>
        </w:r>
        <w:r>
          <w:rPr>
            <w:noProof/>
            <w:webHidden/>
          </w:rPr>
        </w:r>
      </w:ins>
      <w:r>
        <w:rPr>
          <w:noProof/>
          <w:webHidden/>
        </w:rPr>
        <w:fldChar w:fldCharType="separate"/>
      </w:r>
      <w:ins w:id="77" w:author="pdoschki" w:date="2013-05-07T09:10:00Z">
        <w:r>
          <w:rPr>
            <w:noProof/>
            <w:webHidden/>
          </w:rPr>
          <w:t>4</w:t>
        </w:r>
        <w:r>
          <w:rPr>
            <w:noProof/>
            <w:webHidden/>
          </w:rPr>
          <w:fldChar w:fldCharType="end"/>
        </w:r>
        <w:r w:rsidRPr="002C01D8">
          <w:rPr>
            <w:rStyle w:val="Hyperlink"/>
            <w:noProof/>
          </w:rPr>
          <w:fldChar w:fldCharType="end"/>
        </w:r>
      </w:ins>
    </w:p>
    <w:p w:rsidR="006D1EBB" w:rsidRDefault="006D1EBB">
      <w:pPr>
        <w:pStyle w:val="TOC1"/>
        <w:tabs>
          <w:tab w:val="right" w:leader="dot" w:pos="10358"/>
        </w:tabs>
        <w:rPr>
          <w:ins w:id="78" w:author="pdoschki" w:date="2013-05-07T09:10:00Z"/>
          <w:rFonts w:asciiTheme="minorHAnsi" w:eastAsiaTheme="minorEastAsia" w:hAnsiTheme="minorHAnsi" w:cstheme="minorBidi"/>
          <w:b w:val="0"/>
          <w:caps w:val="0"/>
          <w:noProof/>
          <w:sz w:val="22"/>
          <w:szCs w:val="22"/>
        </w:rPr>
      </w:pPr>
      <w:ins w:id="79"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"_Toc355681161"</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Exercise 1: Exposing RESTful API</w:t>
        </w:r>
        <w:r>
          <w:rPr>
            <w:noProof/>
            <w:webHidden/>
          </w:rPr>
          <w:tab/>
        </w:r>
        <w:r>
          <w:rPr>
            <w:noProof/>
            <w:webHidden/>
          </w:rPr>
          <w:fldChar w:fldCharType="begin"/>
        </w:r>
        <w:r>
          <w:rPr>
            <w:noProof/>
            <w:webHidden/>
          </w:rPr>
          <w:instrText xml:space="preserve"> PAGEREF _Toc355681161 \h </w:instrText>
        </w:r>
        <w:r>
          <w:rPr>
            <w:noProof/>
            <w:webHidden/>
          </w:rPr>
        </w:r>
      </w:ins>
      <w:r>
        <w:rPr>
          <w:noProof/>
          <w:webHidden/>
        </w:rPr>
        <w:fldChar w:fldCharType="separate"/>
      </w:r>
      <w:ins w:id="80" w:author="pdoschki" w:date="2013-05-07T09:10:00Z">
        <w:r>
          <w:rPr>
            <w:noProof/>
            <w:webHidden/>
          </w:rPr>
          <w:t>6</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81" w:author="pdoschki" w:date="2013-05-07T09:10:00Z"/>
          <w:rFonts w:eastAsiaTheme="minorEastAsia" w:cstheme="minorBidi"/>
          <w:b w:val="0"/>
          <w:noProof/>
          <w:sz w:val="22"/>
          <w:szCs w:val="22"/>
        </w:rPr>
      </w:pPr>
      <w:ins w:id="82"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"_Toc355681162"</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1: Exploring the Initial Project</w:t>
        </w:r>
        <w:r>
          <w:rPr>
            <w:noProof/>
            <w:webHidden/>
          </w:rPr>
          <w:tab/>
        </w:r>
        <w:r>
          <w:rPr>
            <w:noProof/>
            <w:webHidden/>
          </w:rPr>
          <w:fldChar w:fldCharType="begin"/>
        </w:r>
        <w:r>
          <w:rPr>
            <w:noProof/>
            <w:webHidden/>
          </w:rPr>
          <w:instrText xml:space="preserve"> PAGEREF _Toc355681162 \h </w:instrText>
        </w:r>
        <w:r>
          <w:rPr>
            <w:noProof/>
            <w:webHidden/>
          </w:rPr>
        </w:r>
      </w:ins>
      <w:r>
        <w:rPr>
          <w:noProof/>
          <w:webHidden/>
        </w:rPr>
        <w:fldChar w:fldCharType="separate"/>
      </w:r>
      <w:ins w:id="83" w:author="pdoschki" w:date="2013-05-07T09:10:00Z">
        <w:r>
          <w:rPr>
            <w:noProof/>
            <w:webHidden/>
          </w:rPr>
          <w:t>6</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84" w:author="pdoschki" w:date="2013-05-07T09:10:00Z"/>
          <w:rFonts w:eastAsiaTheme="minorEastAsia" w:cstheme="minorBidi"/>
          <w:b w:val="0"/>
          <w:noProof/>
          <w:sz w:val="22"/>
          <w:szCs w:val="22"/>
        </w:rPr>
      </w:pPr>
      <w:ins w:id="85"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"_Toc355681163"</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2: Adding JAX-RS Resources</w:t>
        </w:r>
        <w:r>
          <w:rPr>
            <w:noProof/>
            <w:webHidden/>
          </w:rPr>
          <w:tab/>
        </w:r>
        <w:r>
          <w:rPr>
            <w:noProof/>
            <w:webHidden/>
          </w:rPr>
          <w:fldChar w:fldCharType="begin"/>
        </w:r>
        <w:r>
          <w:rPr>
            <w:noProof/>
            <w:webHidden/>
          </w:rPr>
          <w:instrText xml:space="preserve"> PAGEREF _Toc355681163 \h </w:instrText>
        </w:r>
        <w:r>
          <w:rPr>
            <w:noProof/>
            <w:webHidden/>
          </w:rPr>
        </w:r>
      </w:ins>
      <w:r>
        <w:rPr>
          <w:noProof/>
          <w:webHidden/>
        </w:rPr>
        <w:fldChar w:fldCharType="separate"/>
      </w:r>
      <w:ins w:id="86" w:author="pdoschki" w:date="2013-05-07T09:10:00Z">
        <w:r>
          <w:rPr>
            <w:noProof/>
            <w:webHidden/>
          </w:rPr>
          <w:t>7</w:t>
        </w:r>
        <w:r>
          <w:rPr>
            <w:noProof/>
            <w:webHidden/>
          </w:rPr>
          <w:fldChar w:fldCharType="end"/>
        </w:r>
        <w:r w:rsidRPr="002C01D8">
          <w:rPr>
            <w:rStyle w:val="Hyperlink"/>
            <w:noProof/>
          </w:rPr>
          <w:fldChar w:fldCharType="end"/>
        </w:r>
      </w:ins>
    </w:p>
    <w:p w:rsidR="006D1EBB" w:rsidRDefault="006D1EBB">
      <w:pPr>
        <w:pStyle w:val="TOC1"/>
        <w:tabs>
          <w:tab w:val="right" w:leader="dot" w:pos="10358"/>
        </w:tabs>
        <w:rPr>
          <w:ins w:id="87" w:author="pdoschki" w:date="2013-05-07T09:10:00Z"/>
          <w:rFonts w:asciiTheme="minorHAnsi" w:eastAsiaTheme="minorEastAsia" w:hAnsiTheme="minorHAnsi" w:cstheme="minorBidi"/>
          <w:b w:val="0"/>
          <w:caps w:val="0"/>
          <w:noProof/>
          <w:sz w:val="22"/>
          <w:szCs w:val="22"/>
        </w:rPr>
      </w:pPr>
      <w:ins w:id="88"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"_Toc355681164"</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Exercise 2: Adding Server-Sent Events</w:t>
        </w:r>
        <w:r>
          <w:rPr>
            <w:noProof/>
            <w:webHidden/>
          </w:rPr>
          <w:tab/>
        </w:r>
        <w:r>
          <w:rPr>
            <w:noProof/>
            <w:webHidden/>
          </w:rPr>
          <w:fldChar w:fldCharType="begin"/>
        </w:r>
        <w:r>
          <w:rPr>
            <w:noProof/>
            <w:webHidden/>
          </w:rPr>
          <w:instrText xml:space="preserve"> PAGEREF _Toc355681164 \h </w:instrText>
        </w:r>
        <w:r>
          <w:rPr>
            <w:noProof/>
            <w:webHidden/>
          </w:rPr>
        </w:r>
      </w:ins>
      <w:r>
        <w:rPr>
          <w:noProof/>
          <w:webHidden/>
        </w:rPr>
        <w:fldChar w:fldCharType="separate"/>
      </w:r>
      <w:ins w:id="89" w:author="pdoschki" w:date="2013-05-07T09:10:00Z">
        <w:r>
          <w:rPr>
            <w:noProof/>
            <w:webHidden/>
          </w:rPr>
          <w:t>11</w:t>
        </w:r>
        <w:r>
          <w:rPr>
            <w:noProof/>
            <w:webHidden/>
          </w:rPr>
          <w:fldChar w:fldCharType="end"/>
        </w:r>
        <w:r w:rsidRPr="002C01D8">
          <w:rPr>
            <w:rStyle w:val="Hyperlink"/>
            <w:noProof/>
          </w:rPr>
          <w:fldChar w:fldCharType="end"/>
        </w:r>
      </w:ins>
    </w:p>
    <w:p w:rsidR="006D1EBB" w:rsidRDefault="006D1EBB">
      <w:pPr>
        <w:pStyle w:val="TOC1"/>
        <w:tabs>
          <w:tab w:val="right" w:leader="dot" w:pos="10358"/>
        </w:tabs>
        <w:rPr>
          <w:ins w:id="90" w:author="pdoschki" w:date="2013-05-07T09:10:00Z"/>
          <w:rFonts w:asciiTheme="minorHAnsi" w:eastAsiaTheme="minorEastAsia" w:hAnsiTheme="minorHAnsi" w:cstheme="minorBidi"/>
          <w:b w:val="0"/>
          <w:caps w:val="0"/>
          <w:noProof/>
          <w:sz w:val="22"/>
          <w:szCs w:val="22"/>
        </w:rPr>
      </w:pPr>
      <w:ins w:id="91"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"_Toc355681165"</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Exercise 3: Adding Web Sockets</w:t>
        </w:r>
        <w:r>
          <w:rPr>
            <w:noProof/>
            <w:webHidden/>
          </w:rPr>
          <w:tab/>
        </w:r>
        <w:r>
          <w:rPr>
            <w:noProof/>
            <w:webHidden/>
          </w:rPr>
          <w:fldChar w:fldCharType="begin"/>
        </w:r>
        <w:r>
          <w:rPr>
            <w:noProof/>
            <w:webHidden/>
          </w:rPr>
          <w:instrText xml:space="preserve"> PAGEREF _Toc355681165 \h </w:instrText>
        </w:r>
        <w:r>
          <w:rPr>
            <w:noProof/>
            <w:webHidden/>
          </w:rPr>
        </w:r>
      </w:ins>
      <w:r>
        <w:rPr>
          <w:noProof/>
          <w:webHidden/>
        </w:rPr>
        <w:fldChar w:fldCharType="separate"/>
      </w:r>
      <w:ins w:id="92" w:author="pdoschki" w:date="2013-05-07T09:10:00Z">
        <w:r>
          <w:rPr>
            <w:noProof/>
            <w:webHidden/>
          </w:rPr>
          <w:t>14</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93" w:author="pdoschki" w:date="2013-05-07T09:10:00Z"/>
          <w:rFonts w:eastAsiaTheme="minorEastAsia" w:cstheme="minorBidi"/>
          <w:b w:val="0"/>
          <w:noProof/>
          <w:sz w:val="22"/>
          <w:szCs w:val="22"/>
        </w:rPr>
      </w:pPr>
      <w:ins w:id="94"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"_Toc355681166"</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1: Implementing Web Socket End-Point</w:t>
        </w:r>
        <w:r>
          <w:rPr>
            <w:noProof/>
            <w:webHidden/>
          </w:rPr>
          <w:tab/>
        </w:r>
        <w:r>
          <w:rPr>
            <w:noProof/>
            <w:webHidden/>
          </w:rPr>
          <w:fldChar w:fldCharType="begin"/>
        </w:r>
        <w:r>
          <w:rPr>
            <w:noProof/>
            <w:webHidden/>
          </w:rPr>
          <w:instrText xml:space="preserve"> PAGEREF _Toc355681166 \h </w:instrText>
        </w:r>
        <w:r>
          <w:rPr>
            <w:noProof/>
            <w:webHidden/>
          </w:rPr>
        </w:r>
      </w:ins>
      <w:r>
        <w:rPr>
          <w:noProof/>
          <w:webHidden/>
        </w:rPr>
        <w:fldChar w:fldCharType="separate"/>
      </w:r>
      <w:ins w:id="95" w:author="pdoschki" w:date="2013-05-07T09:10:00Z">
        <w:r>
          <w:rPr>
            <w:noProof/>
            <w:webHidden/>
          </w:rPr>
          <w:t>14</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96" w:author="pdoschki" w:date="2013-05-07T09:10:00Z"/>
          <w:rFonts w:eastAsiaTheme="minorEastAsia" w:cstheme="minorBidi"/>
          <w:b w:val="0"/>
          <w:noProof/>
          <w:sz w:val="22"/>
          <w:szCs w:val="22"/>
        </w:rPr>
      </w:pPr>
      <w:ins w:id="97"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"_Toc355681167"</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2: Implementing Message Encoding/Decoding</w:t>
        </w:r>
        <w:r>
          <w:rPr>
            <w:noProof/>
            <w:webHidden/>
          </w:rPr>
          <w:tab/>
        </w:r>
        <w:r>
          <w:rPr>
            <w:noProof/>
            <w:webHidden/>
          </w:rPr>
          <w:fldChar w:fldCharType="begin"/>
        </w:r>
        <w:r>
          <w:rPr>
            <w:noProof/>
            <w:webHidden/>
          </w:rPr>
          <w:instrText xml:space="preserve"> PAGEREF _Toc355681167 \h </w:instrText>
        </w:r>
        <w:r>
          <w:rPr>
            <w:noProof/>
            <w:webHidden/>
          </w:rPr>
        </w:r>
      </w:ins>
      <w:r>
        <w:rPr>
          <w:noProof/>
          <w:webHidden/>
        </w:rPr>
        <w:fldChar w:fldCharType="separate"/>
      </w:r>
      <w:ins w:id="98" w:author="pdoschki" w:date="2013-05-07T09:10:00Z">
        <w:r>
          <w:rPr>
            <w:noProof/>
            <w:webHidden/>
          </w:rPr>
          <w:t>15</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99" w:author="pdoschki" w:date="2013-05-07T09:10:00Z"/>
          <w:rFonts w:eastAsiaTheme="minorEastAsia" w:cstheme="minorBidi"/>
          <w:b w:val="0"/>
          <w:noProof/>
          <w:sz w:val="22"/>
          <w:szCs w:val="22"/>
        </w:rPr>
      </w:pPr>
      <w:ins w:id="100"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"_Toc355681168"</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3: Broadcasting Web Socket Messages</w:t>
        </w:r>
        <w:r>
          <w:rPr>
            <w:noProof/>
            <w:webHidden/>
          </w:rPr>
          <w:tab/>
        </w:r>
        <w:r>
          <w:rPr>
            <w:noProof/>
            <w:webHidden/>
          </w:rPr>
          <w:fldChar w:fldCharType="begin"/>
        </w:r>
        <w:r>
          <w:rPr>
            <w:noProof/>
            <w:webHidden/>
          </w:rPr>
          <w:instrText xml:space="preserve"> PAGEREF _Toc355681168 \h </w:instrText>
        </w:r>
        <w:r>
          <w:rPr>
            <w:noProof/>
            <w:webHidden/>
          </w:rPr>
        </w:r>
      </w:ins>
      <w:r>
        <w:rPr>
          <w:noProof/>
          <w:webHidden/>
        </w:rPr>
        <w:fldChar w:fldCharType="separate"/>
      </w:r>
      <w:ins w:id="101" w:author="pdoschki" w:date="2013-05-07T09:10:00Z">
        <w:r>
          <w:rPr>
            <w:noProof/>
            <w:webHidden/>
          </w:rPr>
          <w:t>17</w:t>
        </w:r>
        <w:r>
          <w:rPr>
            <w:noProof/>
            <w:webHidden/>
          </w:rPr>
          <w:fldChar w:fldCharType="end"/>
        </w:r>
        <w:r w:rsidRPr="002C01D8">
          <w:rPr>
            <w:rStyle w:val="Hyperlink"/>
            <w:noProof/>
          </w:rPr>
          <w:fldChar w:fldCharType="end"/>
        </w:r>
      </w:ins>
    </w:p>
    <w:p w:rsidR="006D1EBB" w:rsidRDefault="006D1EBB">
      <w:pPr>
        <w:pStyle w:val="TOC1"/>
        <w:tabs>
          <w:tab w:val="right" w:leader="dot" w:pos="10358"/>
        </w:tabs>
        <w:rPr>
          <w:ins w:id="102" w:author="pdoschki" w:date="2013-05-07T09:10:00Z"/>
          <w:rFonts w:asciiTheme="minorHAnsi" w:eastAsiaTheme="minorEastAsia" w:hAnsiTheme="minorHAnsi" w:cstheme="minorBidi"/>
          <w:b w:val="0"/>
          <w:caps w:val="0"/>
          <w:noProof/>
          <w:sz w:val="22"/>
          <w:szCs w:val="22"/>
        </w:rPr>
      </w:pPr>
      <w:ins w:id="103"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"_Toc355681169"</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Exercise 4: Implementing a Java-based SSE Client</w:t>
        </w:r>
        <w:r>
          <w:rPr>
            <w:noProof/>
            <w:webHidden/>
          </w:rPr>
          <w:tab/>
        </w:r>
        <w:r>
          <w:rPr>
            <w:noProof/>
            <w:webHidden/>
          </w:rPr>
          <w:fldChar w:fldCharType="begin"/>
        </w:r>
        <w:r>
          <w:rPr>
            <w:noProof/>
            <w:webHidden/>
          </w:rPr>
          <w:instrText xml:space="preserve"> PAGEREF _Toc355681169 \h </w:instrText>
        </w:r>
        <w:r>
          <w:rPr>
            <w:noProof/>
            <w:webHidden/>
          </w:rPr>
        </w:r>
      </w:ins>
      <w:r>
        <w:rPr>
          <w:noProof/>
          <w:webHidden/>
        </w:rPr>
        <w:fldChar w:fldCharType="separate"/>
      </w:r>
      <w:ins w:id="104" w:author="pdoschki" w:date="2013-05-07T09:10:00Z">
        <w:r>
          <w:rPr>
            <w:noProof/>
            <w:webHidden/>
          </w:rPr>
          <w:t>21</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105" w:author="pdoschki" w:date="2013-05-07T09:10:00Z"/>
          <w:rFonts w:eastAsiaTheme="minorEastAsia" w:cstheme="minorBidi"/>
          <w:b w:val="0"/>
          <w:noProof/>
          <w:sz w:val="22"/>
          <w:szCs w:val="22"/>
        </w:rPr>
      </w:pPr>
      <w:ins w:id="106"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"_Toc355681170"</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1: Explore the initial SSE Client project</w:t>
        </w:r>
        <w:r>
          <w:rPr>
            <w:noProof/>
            <w:webHidden/>
          </w:rPr>
          <w:tab/>
        </w:r>
        <w:r>
          <w:rPr>
            <w:noProof/>
            <w:webHidden/>
          </w:rPr>
          <w:fldChar w:fldCharType="begin"/>
        </w:r>
        <w:r>
          <w:rPr>
            <w:noProof/>
            <w:webHidden/>
          </w:rPr>
          <w:instrText xml:space="preserve"> PAGEREF _Toc355681170 \h </w:instrText>
        </w:r>
        <w:r>
          <w:rPr>
            <w:noProof/>
            <w:webHidden/>
          </w:rPr>
        </w:r>
      </w:ins>
      <w:r>
        <w:rPr>
          <w:noProof/>
          <w:webHidden/>
        </w:rPr>
        <w:fldChar w:fldCharType="separate"/>
      </w:r>
      <w:ins w:id="107" w:author="pdoschki" w:date="2013-05-07T09:10:00Z">
        <w:r>
          <w:rPr>
            <w:noProof/>
            <w:webHidden/>
          </w:rPr>
          <w:t>21</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108" w:author="pdoschki" w:date="2013-05-07T09:10:00Z"/>
          <w:rFonts w:eastAsiaTheme="minorEastAsia" w:cstheme="minorBidi"/>
          <w:b w:val="0"/>
          <w:noProof/>
          <w:sz w:val="22"/>
          <w:szCs w:val="22"/>
        </w:rPr>
      </w:pPr>
      <w:ins w:id="109"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"_Toc355681171"</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2: Exploring the details of SSeClientApp class</w:t>
        </w:r>
        <w:r>
          <w:rPr>
            <w:noProof/>
            <w:webHidden/>
          </w:rPr>
          <w:tab/>
        </w:r>
        <w:r>
          <w:rPr>
            <w:noProof/>
            <w:webHidden/>
          </w:rPr>
          <w:fldChar w:fldCharType="begin"/>
        </w:r>
        <w:r>
          <w:rPr>
            <w:noProof/>
            <w:webHidden/>
          </w:rPr>
          <w:instrText xml:space="preserve"> PAGEREF _Toc355681171 \h </w:instrText>
        </w:r>
        <w:r>
          <w:rPr>
            <w:noProof/>
            <w:webHidden/>
          </w:rPr>
        </w:r>
      </w:ins>
      <w:r>
        <w:rPr>
          <w:noProof/>
          <w:webHidden/>
        </w:rPr>
        <w:fldChar w:fldCharType="separate"/>
      </w:r>
      <w:ins w:id="110" w:author="pdoschki" w:date="2013-05-07T09:10:00Z">
        <w:r>
          <w:rPr>
            <w:noProof/>
            <w:webHidden/>
          </w:rPr>
          <w:t>22</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111" w:author="pdoschki" w:date="2013-05-07T09:10:00Z"/>
          <w:rFonts w:eastAsiaTheme="minorEastAsia" w:cstheme="minorBidi"/>
          <w:b w:val="0"/>
          <w:noProof/>
          <w:sz w:val="22"/>
          <w:szCs w:val="22"/>
        </w:rPr>
      </w:pPr>
      <w:ins w:id="112"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"_Toc355681172"</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3: Retrieving the list of drawings using JAX-RS client API</w:t>
        </w:r>
        <w:r>
          <w:rPr>
            <w:noProof/>
            <w:webHidden/>
          </w:rPr>
          <w:tab/>
        </w:r>
        <w:r>
          <w:rPr>
            <w:noProof/>
            <w:webHidden/>
          </w:rPr>
          <w:fldChar w:fldCharType="begin"/>
        </w:r>
        <w:r>
          <w:rPr>
            <w:noProof/>
            <w:webHidden/>
          </w:rPr>
          <w:instrText xml:space="preserve"> PAGEREF _Toc355681172 \h </w:instrText>
        </w:r>
        <w:r>
          <w:rPr>
            <w:noProof/>
            <w:webHidden/>
          </w:rPr>
        </w:r>
      </w:ins>
      <w:r>
        <w:rPr>
          <w:noProof/>
          <w:webHidden/>
        </w:rPr>
        <w:fldChar w:fldCharType="separate"/>
      </w:r>
      <w:ins w:id="113" w:author="pdoschki" w:date="2013-05-07T09:10:00Z">
        <w:r>
          <w:rPr>
            <w:noProof/>
            <w:webHidden/>
          </w:rPr>
          <w:t>23</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114" w:author="pdoschki" w:date="2013-05-07T09:10:00Z"/>
          <w:rFonts w:eastAsiaTheme="minorEastAsia" w:cstheme="minorBidi"/>
          <w:b w:val="0"/>
          <w:noProof/>
          <w:sz w:val="22"/>
          <w:szCs w:val="22"/>
        </w:rPr>
      </w:pPr>
      <w:ins w:id="115"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"_Toc355681173"</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4: Listening to SSE</w:t>
        </w:r>
        <w:r>
          <w:rPr>
            <w:noProof/>
            <w:webHidden/>
          </w:rPr>
          <w:tab/>
        </w:r>
        <w:r>
          <w:rPr>
            <w:noProof/>
            <w:webHidden/>
          </w:rPr>
          <w:fldChar w:fldCharType="begin"/>
        </w:r>
        <w:r>
          <w:rPr>
            <w:noProof/>
            <w:webHidden/>
          </w:rPr>
          <w:instrText xml:space="preserve"> PAGEREF _Toc355681173 \h </w:instrText>
        </w:r>
        <w:r>
          <w:rPr>
            <w:noProof/>
            <w:webHidden/>
          </w:rPr>
        </w:r>
      </w:ins>
      <w:r>
        <w:rPr>
          <w:noProof/>
          <w:webHidden/>
        </w:rPr>
        <w:fldChar w:fldCharType="separate"/>
      </w:r>
      <w:ins w:id="116" w:author="pdoschki" w:date="2013-05-07T09:10:00Z">
        <w:r>
          <w:rPr>
            <w:noProof/>
            <w:webHidden/>
          </w:rPr>
          <w:t>24</w:t>
        </w:r>
        <w:r>
          <w:rPr>
            <w:noProof/>
            <w:webHidden/>
          </w:rPr>
          <w:fldChar w:fldCharType="end"/>
        </w:r>
        <w:r w:rsidRPr="002C01D8">
          <w:rPr>
            <w:rStyle w:val="Hyperlink"/>
            <w:noProof/>
          </w:rPr>
          <w:fldChar w:fldCharType="end"/>
        </w:r>
      </w:ins>
    </w:p>
    <w:p w:rsidR="006D1EBB" w:rsidRDefault="006D1EBB">
      <w:pPr>
        <w:pStyle w:val="TOC1"/>
        <w:tabs>
          <w:tab w:val="right" w:leader="dot" w:pos="10358"/>
        </w:tabs>
        <w:rPr>
          <w:ins w:id="117" w:author="pdoschki" w:date="2013-05-07T09:10:00Z"/>
          <w:rFonts w:asciiTheme="minorHAnsi" w:eastAsiaTheme="minorEastAsia" w:hAnsiTheme="minorHAnsi" w:cstheme="minorBidi"/>
          <w:b w:val="0"/>
          <w:caps w:val="0"/>
          <w:noProof/>
          <w:sz w:val="22"/>
          <w:szCs w:val="22"/>
        </w:rPr>
      </w:pPr>
      <w:ins w:id="118"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"_Toc355681174"</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Exercise 5: Implementing a JavaFX based client</w:t>
        </w:r>
        <w:r>
          <w:rPr>
            <w:noProof/>
            <w:webHidden/>
          </w:rPr>
          <w:tab/>
        </w:r>
        <w:r>
          <w:rPr>
            <w:noProof/>
            <w:webHidden/>
          </w:rPr>
          <w:fldChar w:fldCharType="begin"/>
        </w:r>
        <w:r>
          <w:rPr>
            <w:noProof/>
            <w:webHidden/>
          </w:rPr>
          <w:instrText xml:space="preserve"> PAGEREF _Toc355681174 \h </w:instrText>
        </w:r>
        <w:r>
          <w:rPr>
            <w:noProof/>
            <w:webHidden/>
          </w:rPr>
        </w:r>
      </w:ins>
      <w:r>
        <w:rPr>
          <w:noProof/>
          <w:webHidden/>
        </w:rPr>
        <w:fldChar w:fldCharType="separate"/>
      </w:r>
      <w:ins w:id="119" w:author="pdoschki" w:date="2013-05-07T09:10:00Z">
        <w:r>
          <w:rPr>
            <w:noProof/>
            <w:webHidden/>
          </w:rPr>
          <w:t>25</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120" w:author="pdoschki" w:date="2013-05-07T09:10:00Z"/>
          <w:rFonts w:eastAsiaTheme="minorEastAsia" w:cstheme="minorBidi"/>
          <w:b w:val="0"/>
          <w:noProof/>
          <w:sz w:val="22"/>
          <w:szCs w:val="22"/>
        </w:rPr>
      </w:pPr>
      <w:ins w:id="121"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"_Toc355681175"</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1: Explore the initial JavaFX project</w:t>
        </w:r>
        <w:r>
          <w:rPr>
            <w:noProof/>
            <w:webHidden/>
          </w:rPr>
          <w:tab/>
        </w:r>
        <w:r>
          <w:rPr>
            <w:noProof/>
            <w:webHidden/>
          </w:rPr>
          <w:fldChar w:fldCharType="begin"/>
        </w:r>
        <w:r>
          <w:rPr>
            <w:noProof/>
            <w:webHidden/>
          </w:rPr>
          <w:instrText xml:space="preserve"> PAGEREF _Toc355681175 \h </w:instrText>
        </w:r>
        <w:r>
          <w:rPr>
            <w:noProof/>
            <w:webHidden/>
          </w:rPr>
        </w:r>
      </w:ins>
      <w:r>
        <w:rPr>
          <w:noProof/>
          <w:webHidden/>
        </w:rPr>
        <w:fldChar w:fldCharType="separate"/>
      </w:r>
      <w:ins w:id="122" w:author="pdoschki" w:date="2013-05-07T09:10:00Z">
        <w:r>
          <w:rPr>
            <w:noProof/>
            <w:webHidden/>
          </w:rPr>
          <w:t>25</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123" w:author="pdoschki" w:date="2013-05-07T09:10:00Z"/>
          <w:rFonts w:eastAsiaTheme="minorEastAsia" w:cstheme="minorBidi"/>
          <w:b w:val="0"/>
          <w:noProof/>
          <w:sz w:val="22"/>
          <w:szCs w:val="22"/>
        </w:rPr>
      </w:pPr>
      <w:ins w:id="124"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"_Toc355681176"</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2: Ajust the Drawing Board Web Application</w:t>
        </w:r>
        <w:r>
          <w:rPr>
            <w:noProof/>
            <w:webHidden/>
          </w:rPr>
          <w:tab/>
        </w:r>
        <w:r>
          <w:rPr>
            <w:noProof/>
            <w:webHidden/>
          </w:rPr>
          <w:fldChar w:fldCharType="begin"/>
        </w:r>
        <w:r>
          <w:rPr>
            <w:noProof/>
            <w:webHidden/>
          </w:rPr>
          <w:instrText xml:space="preserve"> PAGEREF _Toc355681176 \h </w:instrText>
        </w:r>
        <w:r>
          <w:rPr>
            <w:noProof/>
            <w:webHidden/>
          </w:rPr>
        </w:r>
      </w:ins>
      <w:r>
        <w:rPr>
          <w:noProof/>
          <w:webHidden/>
        </w:rPr>
        <w:fldChar w:fldCharType="separate"/>
      </w:r>
      <w:ins w:id="125" w:author="pdoschki" w:date="2013-05-07T09:10:00Z">
        <w:r>
          <w:rPr>
            <w:noProof/>
            <w:webHidden/>
          </w:rPr>
          <w:t>27</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126" w:author="pdoschki" w:date="2013-05-07T09:10:00Z"/>
          <w:rFonts w:eastAsiaTheme="minorEastAsia" w:cstheme="minorBidi"/>
          <w:b w:val="0"/>
          <w:noProof/>
          <w:sz w:val="22"/>
          <w:szCs w:val="22"/>
        </w:rPr>
      </w:pPr>
      <w:ins w:id="127"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"_Toc355681177"</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3: Implement a WebSocket- and SSE-client in the Drawing Board JavaFX project</w:t>
        </w:r>
        <w:r>
          <w:rPr>
            <w:noProof/>
            <w:webHidden/>
          </w:rPr>
          <w:tab/>
        </w:r>
        <w:r>
          <w:rPr>
            <w:noProof/>
            <w:webHidden/>
          </w:rPr>
          <w:fldChar w:fldCharType="begin"/>
        </w:r>
        <w:r>
          <w:rPr>
            <w:noProof/>
            <w:webHidden/>
          </w:rPr>
          <w:instrText xml:space="preserve"> PAGEREF _Toc355681177 \h </w:instrText>
        </w:r>
        <w:r>
          <w:rPr>
            <w:noProof/>
            <w:webHidden/>
          </w:rPr>
        </w:r>
      </w:ins>
      <w:r>
        <w:rPr>
          <w:noProof/>
          <w:webHidden/>
        </w:rPr>
        <w:fldChar w:fldCharType="separate"/>
      </w:r>
      <w:ins w:id="128" w:author="pdoschki" w:date="2013-05-07T09:10:00Z">
        <w:r>
          <w:rPr>
            <w:noProof/>
            <w:webHidden/>
          </w:rPr>
          <w:t>28</w:t>
        </w:r>
        <w:r>
          <w:rPr>
            <w:noProof/>
            <w:webHidden/>
          </w:rPr>
          <w:fldChar w:fldCharType="end"/>
        </w:r>
        <w:r w:rsidRPr="002C01D8">
          <w:rPr>
            <w:rStyle w:val="Hyperlink"/>
            <w:noProof/>
          </w:rPr>
          <w:fldChar w:fldCharType="end"/>
        </w:r>
      </w:ins>
    </w:p>
    <w:p w:rsidR="006D1EBB" w:rsidRDefault="006D1EBB">
      <w:pPr>
        <w:pStyle w:val="TOC2"/>
        <w:tabs>
          <w:tab w:val="right" w:leader="dot" w:pos="10358"/>
        </w:tabs>
        <w:rPr>
          <w:ins w:id="129" w:author="pdoschki" w:date="2013-05-07T09:10:00Z"/>
          <w:rFonts w:eastAsiaTheme="minorEastAsia" w:cstheme="minorBidi"/>
          <w:b w:val="0"/>
          <w:noProof/>
          <w:sz w:val="22"/>
          <w:szCs w:val="22"/>
        </w:rPr>
      </w:pPr>
      <w:ins w:id="130"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"_Toc355681178"</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Step 4: Implement the Java – JavaScript bridge in the Drawing Board JavaFX project</w:t>
        </w:r>
        <w:r>
          <w:rPr>
            <w:noProof/>
            <w:webHidden/>
          </w:rPr>
          <w:tab/>
        </w:r>
        <w:r>
          <w:rPr>
            <w:noProof/>
            <w:webHidden/>
          </w:rPr>
          <w:fldChar w:fldCharType="begin"/>
        </w:r>
        <w:r>
          <w:rPr>
            <w:noProof/>
            <w:webHidden/>
          </w:rPr>
          <w:instrText xml:space="preserve"> PAGEREF _Toc355681178 \h </w:instrText>
        </w:r>
        <w:r>
          <w:rPr>
            <w:noProof/>
            <w:webHidden/>
          </w:rPr>
        </w:r>
      </w:ins>
      <w:r>
        <w:rPr>
          <w:noProof/>
          <w:webHidden/>
        </w:rPr>
        <w:fldChar w:fldCharType="separate"/>
      </w:r>
      <w:ins w:id="131" w:author="pdoschki" w:date="2013-05-07T09:10:00Z">
        <w:r>
          <w:rPr>
            <w:noProof/>
            <w:webHidden/>
          </w:rPr>
          <w:t>31</w:t>
        </w:r>
        <w:r>
          <w:rPr>
            <w:noProof/>
            <w:webHidden/>
          </w:rPr>
          <w:fldChar w:fldCharType="end"/>
        </w:r>
        <w:r w:rsidRPr="002C01D8">
          <w:rPr>
            <w:rStyle w:val="Hyperlink"/>
            <w:noProof/>
          </w:rPr>
          <w:fldChar w:fldCharType="end"/>
        </w:r>
      </w:ins>
    </w:p>
    <w:p w:rsidR="006D1EBB" w:rsidRDefault="006D1EBB">
      <w:pPr>
        <w:pStyle w:val="TOC1"/>
        <w:tabs>
          <w:tab w:val="right" w:leader="dot" w:pos="10358"/>
        </w:tabs>
        <w:rPr>
          <w:ins w:id="132" w:author="pdoschki" w:date="2013-05-07T09:10:00Z"/>
          <w:rFonts w:asciiTheme="minorHAnsi" w:eastAsiaTheme="minorEastAsia" w:hAnsiTheme="minorHAnsi" w:cstheme="minorBidi"/>
          <w:b w:val="0"/>
          <w:caps w:val="0"/>
          <w:noProof/>
          <w:sz w:val="22"/>
          <w:szCs w:val="22"/>
        </w:rPr>
      </w:pPr>
      <w:ins w:id="133" w:author="pdoschki" w:date="2013-05-07T09:10:00Z">
        <w:r w:rsidRPr="002C01D8">
          <w:rPr>
            <w:rStyle w:val="Hyperlink"/>
            <w:noProof/>
          </w:rPr>
          <w:fldChar w:fldCharType="begin"/>
        </w:r>
        <w:r w:rsidRPr="002C01D8">
          <w:rPr>
            <w:rStyle w:val="Hyperlink"/>
            <w:noProof/>
          </w:rPr>
          <w:instrText xml:space="preserve"> </w:instrText>
        </w:r>
        <w:r>
          <w:rPr>
            <w:noProof/>
          </w:rPr>
          <w:instrText>HYPERLINK \l "_Toc355681179"</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Summary</w:t>
        </w:r>
        <w:r>
          <w:rPr>
            <w:noProof/>
            <w:webHidden/>
          </w:rPr>
          <w:tab/>
        </w:r>
        <w:r>
          <w:rPr>
            <w:noProof/>
            <w:webHidden/>
          </w:rPr>
          <w:fldChar w:fldCharType="begin"/>
        </w:r>
        <w:r>
          <w:rPr>
            <w:noProof/>
            <w:webHidden/>
          </w:rPr>
          <w:instrText xml:space="preserve"> PAGEREF _Toc355681179 \h </w:instrText>
        </w:r>
        <w:r>
          <w:rPr>
            <w:noProof/>
            <w:webHidden/>
          </w:rPr>
        </w:r>
      </w:ins>
      <w:r>
        <w:rPr>
          <w:noProof/>
          <w:webHidden/>
        </w:rPr>
        <w:fldChar w:fldCharType="separate"/>
      </w:r>
      <w:ins w:id="134" w:author="pdoschki" w:date="2013-05-07T09:10:00Z">
        <w:r>
          <w:rPr>
            <w:noProof/>
            <w:webHidden/>
          </w:rPr>
          <w:t>34</w:t>
        </w:r>
        <w:r>
          <w:rPr>
            <w:noProof/>
            <w:webHidden/>
          </w:rPr>
          <w:fldChar w:fldCharType="end"/>
        </w:r>
        <w:r w:rsidRPr="002C01D8">
          <w:rPr>
            <w:rStyle w:val="Hyperlink"/>
            <w:noProof/>
          </w:rPr>
          <w:fldChar w:fldCharType="end"/>
        </w:r>
      </w:ins>
    </w:p>
    <w:p w:rsidR="006D1EBB" w:rsidRDefault="006D1EBB">
      <w:pPr>
        <w:pStyle w:val="TOC1"/>
        <w:tabs>
          <w:tab w:val="right" w:leader="dot" w:pos="10358"/>
        </w:tabs>
        <w:rPr>
          <w:ins w:id="135" w:author="pdoschki" w:date="2013-05-07T09:10:00Z"/>
          <w:rFonts w:asciiTheme="minorHAnsi" w:eastAsiaTheme="minorEastAsia" w:hAnsiTheme="minorHAnsi" w:cstheme="minorBidi"/>
          <w:b w:val="0"/>
          <w:caps w:val="0"/>
          <w:noProof/>
          <w:sz w:val="22"/>
          <w:szCs w:val="22"/>
        </w:rPr>
      </w:pPr>
      <w:ins w:id="136" w:author="pdoschki" w:date="2013-05-07T09:10:00Z">
        <w:r w:rsidRPr="002C01D8">
          <w:rPr>
            <w:rStyle w:val="Hyperlink"/>
            <w:noProof/>
          </w:rPr>
          <w:lastRenderedPageBreak/>
          <w:fldChar w:fldCharType="begin"/>
        </w:r>
        <w:r w:rsidRPr="002C01D8">
          <w:rPr>
            <w:rStyle w:val="Hyperlink"/>
            <w:noProof/>
          </w:rPr>
          <w:instrText xml:space="preserve"> </w:instrText>
        </w:r>
        <w:r>
          <w:rPr>
            <w:noProof/>
          </w:rPr>
          <w:instrText>HYPERLINK \l "_Toc355681180"</w:instrText>
        </w:r>
        <w:r w:rsidRPr="002C01D8">
          <w:rPr>
            <w:rStyle w:val="Hyperlink"/>
            <w:noProof/>
          </w:rPr>
          <w:instrText xml:space="preserve"> </w:instrText>
        </w:r>
        <w:r w:rsidRPr="002C01D8">
          <w:rPr>
            <w:rStyle w:val="Hyperlink"/>
            <w:noProof/>
          </w:rPr>
        </w:r>
        <w:r w:rsidRPr="002C01D8">
          <w:rPr>
            <w:rStyle w:val="Hyperlink"/>
            <w:noProof/>
          </w:rPr>
          <w:fldChar w:fldCharType="separate"/>
        </w:r>
        <w:r w:rsidRPr="002C01D8">
          <w:rPr>
            <w:rStyle w:val="Hyperlink"/>
            <w:noProof/>
          </w:rPr>
          <w:t>Appendix: Setting up the Lab Environment</w:t>
        </w:r>
        <w:r>
          <w:rPr>
            <w:noProof/>
            <w:webHidden/>
          </w:rPr>
          <w:tab/>
        </w:r>
        <w:r>
          <w:rPr>
            <w:noProof/>
            <w:webHidden/>
          </w:rPr>
          <w:fldChar w:fldCharType="begin"/>
        </w:r>
        <w:r>
          <w:rPr>
            <w:noProof/>
            <w:webHidden/>
          </w:rPr>
          <w:instrText xml:space="preserve"> PAGEREF _Toc355681180 \h </w:instrText>
        </w:r>
        <w:r>
          <w:rPr>
            <w:noProof/>
            <w:webHidden/>
          </w:rPr>
        </w:r>
      </w:ins>
      <w:r>
        <w:rPr>
          <w:noProof/>
          <w:webHidden/>
        </w:rPr>
        <w:fldChar w:fldCharType="separate"/>
      </w:r>
      <w:ins w:id="137" w:author="pdoschki" w:date="2013-05-07T09:10:00Z">
        <w:r>
          <w:rPr>
            <w:noProof/>
            <w:webHidden/>
          </w:rPr>
          <w:t>36</w:t>
        </w:r>
        <w:r>
          <w:rPr>
            <w:noProof/>
            <w:webHidden/>
          </w:rPr>
          <w:fldChar w:fldCharType="end"/>
        </w:r>
        <w:r w:rsidRPr="002C01D8">
          <w:rPr>
            <w:rStyle w:val="Hyperlink"/>
            <w:noProof/>
          </w:rPr>
          <w:fldChar w:fldCharType="end"/>
        </w:r>
      </w:ins>
    </w:p>
    <w:p w:rsidR="00D26018" w:rsidDel="00F1423D" w:rsidRDefault="006D1EBB">
      <w:pPr>
        <w:pStyle w:val="TOC1"/>
        <w:tabs>
          <w:tab w:val="right" w:leader="dot" w:pos="10358"/>
        </w:tabs>
        <w:rPr>
          <w:del w:id="138" w:author="pdoschki" w:date="2013-05-06T15:14:00Z"/>
          <w:rFonts w:asciiTheme="minorHAnsi" w:eastAsiaTheme="minorEastAsia" w:hAnsiTheme="minorHAnsi" w:cstheme="minorBidi"/>
          <w:b w:val="0"/>
          <w:caps w:val="0"/>
          <w:noProof/>
          <w:lang w:eastAsia="ja-JP"/>
        </w:rPr>
      </w:pPr>
      <w:ins w:id="139" w:author="pdoschki" w:date="2013-05-07T09:10:00Z">
        <w:r>
          <w:fldChar w:fldCharType="end"/>
        </w:r>
      </w:ins>
      <w:del w:id="140" w:author="pdoschki" w:date="2013-05-06T15:14:00Z">
        <w:r w:rsidR="001C6479" w:rsidRPr="001C6479" w:rsidDel="00F1423D">
          <w:fldChar w:fldCharType="begin"/>
        </w:r>
        <w:r w:rsidR="004C672A" w:rsidDel="00F1423D">
          <w:delInstrText xml:space="preserve"> TOC \o "1-3" </w:delInstrText>
        </w:r>
        <w:r w:rsidR="001C6479" w:rsidRPr="001C6479" w:rsidDel="00F1423D">
          <w:fldChar w:fldCharType="separate"/>
        </w:r>
        <w:bookmarkStart w:id="141" w:name="_GoBack"/>
        <w:bookmarkEnd w:id="141"/>
        <w:r w:rsidR="00D26018" w:rsidDel="00F1423D">
          <w:rPr>
            <w:noProof/>
          </w:rPr>
          <w:delText>Table of Contents</w:delText>
        </w:r>
        <w:r w:rsidR="00D26018" w:rsidDel="00F1423D">
          <w:rPr>
            <w:noProof/>
          </w:rPr>
          <w:tab/>
        </w:r>
        <w:r w:rsidR="001C6479" w:rsidDel="00F1423D">
          <w:rPr>
            <w:b w:val="0"/>
            <w:caps w:val="0"/>
            <w:noProof/>
          </w:rPr>
          <w:fldChar w:fldCharType="begin"/>
        </w:r>
        <w:r w:rsidR="00D26018" w:rsidDel="00F1423D">
          <w:rPr>
            <w:noProof/>
          </w:rPr>
          <w:delInstrText xml:space="preserve"> PAGEREF _Toc214274933 \h </w:delInstrText>
        </w:r>
        <w:r w:rsidR="001C6479" w:rsidDel="00F1423D">
          <w:rPr>
            <w:b w:val="0"/>
            <w:caps w:val="0"/>
            <w:noProof/>
          </w:rPr>
        </w:r>
        <w:r w:rsidR="001C6479" w:rsidDel="00F1423D">
          <w:rPr>
            <w:b w:val="0"/>
            <w:caps w:val="0"/>
            <w:noProof/>
          </w:rPr>
          <w:fldChar w:fldCharType="separate"/>
        </w:r>
        <w:r w:rsidR="00D26018" w:rsidDel="00F1423D">
          <w:rPr>
            <w:noProof/>
          </w:rPr>
          <w:delText>2</w:delText>
        </w:r>
        <w:r w:rsidR="001C6479" w:rsidDel="00F1423D">
          <w:rPr>
            <w:b w:val="0"/>
            <w:caps w:val="0"/>
            <w:noProof/>
          </w:rPr>
          <w:fldChar w:fldCharType="end"/>
        </w:r>
      </w:del>
    </w:p>
    <w:p w:rsidR="00D26018" w:rsidDel="00F1423D" w:rsidRDefault="00D26018">
      <w:pPr>
        <w:pStyle w:val="TOC1"/>
        <w:tabs>
          <w:tab w:val="right" w:leader="dot" w:pos="10358"/>
        </w:tabs>
        <w:rPr>
          <w:del w:id="142" w:author="pdoschki" w:date="2013-05-06T15:14:00Z"/>
          <w:rFonts w:asciiTheme="minorHAnsi" w:eastAsiaTheme="minorEastAsia" w:hAnsiTheme="minorHAnsi" w:cstheme="minorBidi"/>
          <w:b w:val="0"/>
          <w:caps w:val="0"/>
          <w:noProof/>
          <w:lang w:eastAsia="ja-JP"/>
        </w:rPr>
      </w:pPr>
      <w:del w:id="143" w:author="pdoschki" w:date="2013-05-06T15:14:00Z">
        <w:r w:rsidDel="00F1423D">
          <w:rPr>
            <w:noProof/>
          </w:rPr>
          <w:delText>Introduction</w:delText>
        </w:r>
        <w:r w:rsidDel="00F1423D">
          <w:rPr>
            <w:noProof/>
          </w:rPr>
          <w:tab/>
        </w:r>
        <w:r w:rsidR="001C6479" w:rsidDel="00F1423D">
          <w:rPr>
            <w:b w:val="0"/>
            <w:caps w:val="0"/>
            <w:noProof/>
          </w:rPr>
          <w:fldChar w:fldCharType="begin"/>
        </w:r>
        <w:r w:rsidDel="00F1423D">
          <w:rPr>
            <w:noProof/>
          </w:rPr>
          <w:delInstrText xml:space="preserve"> PAGEREF _Toc214274934 \h </w:delInstrText>
        </w:r>
        <w:r w:rsidR="001C6479" w:rsidDel="00F1423D">
          <w:rPr>
            <w:b w:val="0"/>
            <w:caps w:val="0"/>
            <w:noProof/>
          </w:rPr>
        </w:r>
        <w:r w:rsidR="001C6479" w:rsidDel="00F1423D">
          <w:rPr>
            <w:b w:val="0"/>
            <w:caps w:val="0"/>
            <w:noProof/>
          </w:rPr>
          <w:fldChar w:fldCharType="separate"/>
        </w:r>
        <w:r w:rsidDel="00F1423D">
          <w:rPr>
            <w:noProof/>
          </w:rPr>
          <w:delText>3</w:delText>
        </w:r>
        <w:r w:rsidR="001C6479" w:rsidDel="00F1423D">
          <w:rPr>
            <w:b w:val="0"/>
            <w:caps w:val="0"/>
            <w:noProof/>
          </w:rPr>
          <w:fldChar w:fldCharType="end"/>
        </w:r>
      </w:del>
    </w:p>
    <w:p w:rsidR="00D26018" w:rsidDel="00F1423D" w:rsidRDefault="00D26018">
      <w:pPr>
        <w:pStyle w:val="TOC1"/>
        <w:tabs>
          <w:tab w:val="right" w:leader="dot" w:pos="10358"/>
        </w:tabs>
        <w:rPr>
          <w:del w:id="144" w:author="pdoschki" w:date="2013-05-06T15:14:00Z"/>
          <w:rFonts w:asciiTheme="minorHAnsi" w:eastAsiaTheme="minorEastAsia" w:hAnsiTheme="minorHAnsi" w:cstheme="minorBidi"/>
          <w:b w:val="0"/>
          <w:caps w:val="0"/>
          <w:noProof/>
          <w:lang w:eastAsia="ja-JP"/>
        </w:rPr>
      </w:pPr>
      <w:del w:id="145" w:author="pdoschki" w:date="2013-05-06T15:14:00Z">
        <w:r w:rsidDel="00F1423D">
          <w:rPr>
            <w:noProof/>
          </w:rPr>
          <w:delText>Exercise 1: Exposing RESTful API</w:delText>
        </w:r>
        <w:r w:rsidDel="00F1423D">
          <w:rPr>
            <w:noProof/>
          </w:rPr>
          <w:tab/>
        </w:r>
        <w:r w:rsidR="001C6479" w:rsidDel="00F1423D">
          <w:rPr>
            <w:b w:val="0"/>
            <w:caps w:val="0"/>
            <w:noProof/>
          </w:rPr>
          <w:fldChar w:fldCharType="begin"/>
        </w:r>
        <w:r w:rsidDel="00F1423D">
          <w:rPr>
            <w:noProof/>
          </w:rPr>
          <w:delInstrText xml:space="preserve"> PAGEREF _Toc214274935 \h </w:delInstrText>
        </w:r>
        <w:r w:rsidR="001C6479" w:rsidDel="00F1423D">
          <w:rPr>
            <w:b w:val="0"/>
            <w:caps w:val="0"/>
            <w:noProof/>
          </w:rPr>
        </w:r>
        <w:r w:rsidR="001C6479" w:rsidDel="00F1423D">
          <w:rPr>
            <w:b w:val="0"/>
            <w:caps w:val="0"/>
            <w:noProof/>
          </w:rPr>
          <w:fldChar w:fldCharType="separate"/>
        </w:r>
        <w:r w:rsidDel="00F1423D">
          <w:rPr>
            <w:noProof/>
          </w:rPr>
          <w:delText>5</w:delText>
        </w:r>
        <w:r w:rsidR="001C6479" w:rsidDel="00F1423D">
          <w:rPr>
            <w:b w:val="0"/>
            <w:caps w:val="0"/>
            <w:noProof/>
          </w:rPr>
          <w:fldChar w:fldCharType="end"/>
        </w:r>
      </w:del>
    </w:p>
    <w:p w:rsidR="00D26018" w:rsidDel="00F1423D" w:rsidRDefault="00D26018">
      <w:pPr>
        <w:pStyle w:val="TOC2"/>
        <w:tabs>
          <w:tab w:val="right" w:leader="dot" w:pos="10358"/>
        </w:tabs>
        <w:rPr>
          <w:del w:id="146" w:author="pdoschki" w:date="2013-05-06T15:14:00Z"/>
          <w:rFonts w:eastAsiaTheme="minorEastAsia" w:cstheme="minorBidi"/>
          <w:b w:val="0"/>
          <w:noProof/>
          <w:sz w:val="24"/>
          <w:szCs w:val="24"/>
          <w:lang w:eastAsia="ja-JP"/>
        </w:rPr>
      </w:pPr>
      <w:del w:id="147" w:author="pdoschki" w:date="2013-05-06T15:14:00Z">
        <w:r w:rsidDel="00F1423D">
          <w:rPr>
            <w:noProof/>
          </w:rPr>
          <w:delText>Step 1: Exploring the Initial Project</w:delText>
        </w:r>
        <w:r w:rsidDel="00F1423D">
          <w:rPr>
            <w:noProof/>
          </w:rPr>
          <w:tab/>
        </w:r>
        <w:r w:rsidR="001C6479" w:rsidDel="00F1423D">
          <w:rPr>
            <w:b w:val="0"/>
            <w:noProof/>
          </w:rPr>
          <w:fldChar w:fldCharType="begin"/>
        </w:r>
        <w:r w:rsidDel="00F1423D">
          <w:rPr>
            <w:noProof/>
          </w:rPr>
          <w:delInstrText xml:space="preserve"> PAGEREF _Toc214274936 \h </w:delInstrText>
        </w:r>
        <w:r w:rsidR="001C6479" w:rsidDel="00F1423D">
          <w:rPr>
            <w:b w:val="0"/>
            <w:noProof/>
          </w:rPr>
        </w:r>
        <w:r w:rsidR="001C6479" w:rsidDel="00F1423D">
          <w:rPr>
            <w:b w:val="0"/>
            <w:noProof/>
          </w:rPr>
          <w:fldChar w:fldCharType="separate"/>
        </w:r>
        <w:r w:rsidDel="00F1423D">
          <w:rPr>
            <w:noProof/>
          </w:rPr>
          <w:delText>5</w:delText>
        </w:r>
        <w:r w:rsidR="001C6479" w:rsidDel="00F1423D">
          <w:rPr>
            <w:b w:val="0"/>
            <w:noProof/>
          </w:rPr>
          <w:fldChar w:fldCharType="end"/>
        </w:r>
      </w:del>
    </w:p>
    <w:p w:rsidR="00D26018" w:rsidDel="00F1423D" w:rsidRDefault="00D26018">
      <w:pPr>
        <w:pStyle w:val="TOC2"/>
        <w:tabs>
          <w:tab w:val="right" w:leader="dot" w:pos="10358"/>
        </w:tabs>
        <w:rPr>
          <w:del w:id="148" w:author="pdoschki" w:date="2013-05-06T15:14:00Z"/>
          <w:rFonts w:eastAsiaTheme="minorEastAsia" w:cstheme="minorBidi"/>
          <w:b w:val="0"/>
          <w:noProof/>
          <w:sz w:val="24"/>
          <w:szCs w:val="24"/>
          <w:lang w:eastAsia="ja-JP"/>
        </w:rPr>
      </w:pPr>
      <w:del w:id="149" w:author="pdoschki" w:date="2013-05-06T15:14:00Z">
        <w:r w:rsidDel="00F1423D">
          <w:rPr>
            <w:noProof/>
          </w:rPr>
          <w:delText>Step 2: Adding JAX-RS Resources</w:delText>
        </w:r>
        <w:r w:rsidDel="00F1423D">
          <w:rPr>
            <w:noProof/>
          </w:rPr>
          <w:tab/>
        </w:r>
        <w:r w:rsidR="001C6479" w:rsidDel="00F1423D">
          <w:rPr>
            <w:b w:val="0"/>
            <w:noProof/>
          </w:rPr>
          <w:fldChar w:fldCharType="begin"/>
        </w:r>
        <w:r w:rsidDel="00F1423D">
          <w:rPr>
            <w:noProof/>
          </w:rPr>
          <w:delInstrText xml:space="preserve"> PAGEREF _Toc214274937 \h </w:delInstrText>
        </w:r>
        <w:r w:rsidR="001C6479" w:rsidDel="00F1423D">
          <w:rPr>
            <w:b w:val="0"/>
            <w:noProof/>
          </w:rPr>
        </w:r>
        <w:r w:rsidR="001C6479" w:rsidDel="00F1423D">
          <w:rPr>
            <w:b w:val="0"/>
            <w:noProof/>
          </w:rPr>
          <w:fldChar w:fldCharType="separate"/>
        </w:r>
        <w:r w:rsidDel="00F1423D">
          <w:rPr>
            <w:noProof/>
          </w:rPr>
          <w:delText>6</w:delText>
        </w:r>
        <w:r w:rsidR="001C6479" w:rsidDel="00F1423D">
          <w:rPr>
            <w:b w:val="0"/>
            <w:noProof/>
          </w:rPr>
          <w:fldChar w:fldCharType="end"/>
        </w:r>
      </w:del>
    </w:p>
    <w:p w:rsidR="00D26018" w:rsidDel="00F1423D" w:rsidRDefault="00D26018">
      <w:pPr>
        <w:pStyle w:val="TOC1"/>
        <w:tabs>
          <w:tab w:val="right" w:leader="dot" w:pos="10358"/>
        </w:tabs>
        <w:rPr>
          <w:del w:id="150" w:author="pdoschki" w:date="2013-05-06T15:14:00Z"/>
          <w:rFonts w:asciiTheme="minorHAnsi" w:eastAsiaTheme="minorEastAsia" w:hAnsiTheme="minorHAnsi" w:cstheme="minorBidi"/>
          <w:b w:val="0"/>
          <w:caps w:val="0"/>
          <w:noProof/>
          <w:lang w:eastAsia="ja-JP"/>
        </w:rPr>
      </w:pPr>
      <w:del w:id="151" w:author="pdoschki" w:date="2013-05-06T15:14:00Z">
        <w:r w:rsidDel="00F1423D">
          <w:rPr>
            <w:noProof/>
          </w:rPr>
          <w:delText>Exercise 2: Adding Server-Sent Events</w:delText>
        </w:r>
        <w:r w:rsidDel="00F1423D">
          <w:rPr>
            <w:noProof/>
          </w:rPr>
          <w:tab/>
        </w:r>
        <w:r w:rsidR="001C6479" w:rsidDel="00F1423D">
          <w:rPr>
            <w:b w:val="0"/>
            <w:caps w:val="0"/>
            <w:noProof/>
          </w:rPr>
          <w:fldChar w:fldCharType="begin"/>
        </w:r>
        <w:r w:rsidDel="00F1423D">
          <w:rPr>
            <w:noProof/>
          </w:rPr>
          <w:delInstrText xml:space="preserve"> PAGEREF _Toc214274938 \h </w:delInstrText>
        </w:r>
        <w:r w:rsidR="001C6479" w:rsidDel="00F1423D">
          <w:rPr>
            <w:b w:val="0"/>
            <w:caps w:val="0"/>
            <w:noProof/>
          </w:rPr>
        </w:r>
        <w:r w:rsidR="001C6479" w:rsidDel="00F1423D">
          <w:rPr>
            <w:b w:val="0"/>
            <w:caps w:val="0"/>
            <w:noProof/>
          </w:rPr>
          <w:fldChar w:fldCharType="separate"/>
        </w:r>
        <w:r w:rsidDel="00F1423D">
          <w:rPr>
            <w:noProof/>
          </w:rPr>
          <w:delText>10</w:delText>
        </w:r>
        <w:r w:rsidR="001C6479" w:rsidDel="00F1423D">
          <w:rPr>
            <w:b w:val="0"/>
            <w:caps w:val="0"/>
            <w:noProof/>
          </w:rPr>
          <w:fldChar w:fldCharType="end"/>
        </w:r>
      </w:del>
    </w:p>
    <w:p w:rsidR="00D26018" w:rsidDel="00F1423D" w:rsidRDefault="00D26018">
      <w:pPr>
        <w:pStyle w:val="TOC1"/>
        <w:tabs>
          <w:tab w:val="right" w:leader="dot" w:pos="10358"/>
        </w:tabs>
        <w:rPr>
          <w:del w:id="152" w:author="pdoschki" w:date="2013-05-06T15:14:00Z"/>
          <w:rFonts w:asciiTheme="minorHAnsi" w:eastAsiaTheme="minorEastAsia" w:hAnsiTheme="minorHAnsi" w:cstheme="minorBidi"/>
          <w:b w:val="0"/>
          <w:caps w:val="0"/>
          <w:noProof/>
          <w:lang w:eastAsia="ja-JP"/>
        </w:rPr>
      </w:pPr>
      <w:del w:id="153" w:author="pdoschki" w:date="2013-05-06T15:14:00Z">
        <w:r w:rsidDel="00F1423D">
          <w:rPr>
            <w:noProof/>
          </w:rPr>
          <w:delText>Exercise 3: Adding Web Sockets</w:delText>
        </w:r>
        <w:r w:rsidDel="00F1423D">
          <w:rPr>
            <w:noProof/>
          </w:rPr>
          <w:tab/>
        </w:r>
        <w:r w:rsidR="001C6479" w:rsidDel="00F1423D">
          <w:rPr>
            <w:b w:val="0"/>
            <w:caps w:val="0"/>
            <w:noProof/>
          </w:rPr>
          <w:fldChar w:fldCharType="begin"/>
        </w:r>
        <w:r w:rsidDel="00F1423D">
          <w:rPr>
            <w:noProof/>
          </w:rPr>
          <w:delInstrText xml:space="preserve"> PAGEREF _Toc214274939 \h </w:delInstrText>
        </w:r>
        <w:r w:rsidR="001C6479" w:rsidDel="00F1423D">
          <w:rPr>
            <w:b w:val="0"/>
            <w:caps w:val="0"/>
            <w:noProof/>
          </w:rPr>
        </w:r>
        <w:r w:rsidR="001C6479" w:rsidDel="00F1423D">
          <w:rPr>
            <w:b w:val="0"/>
            <w:caps w:val="0"/>
            <w:noProof/>
          </w:rPr>
          <w:fldChar w:fldCharType="separate"/>
        </w:r>
        <w:r w:rsidDel="00F1423D">
          <w:rPr>
            <w:noProof/>
          </w:rPr>
          <w:delText>13</w:delText>
        </w:r>
        <w:r w:rsidR="001C6479" w:rsidDel="00F1423D">
          <w:rPr>
            <w:b w:val="0"/>
            <w:caps w:val="0"/>
            <w:noProof/>
          </w:rPr>
          <w:fldChar w:fldCharType="end"/>
        </w:r>
      </w:del>
    </w:p>
    <w:p w:rsidR="00D26018" w:rsidDel="00F1423D" w:rsidRDefault="00D26018">
      <w:pPr>
        <w:pStyle w:val="TOC2"/>
        <w:tabs>
          <w:tab w:val="right" w:leader="dot" w:pos="10358"/>
        </w:tabs>
        <w:rPr>
          <w:del w:id="154" w:author="pdoschki" w:date="2013-05-06T15:14:00Z"/>
          <w:rFonts w:eastAsiaTheme="minorEastAsia" w:cstheme="minorBidi"/>
          <w:b w:val="0"/>
          <w:noProof/>
          <w:sz w:val="24"/>
          <w:szCs w:val="24"/>
          <w:lang w:eastAsia="ja-JP"/>
        </w:rPr>
      </w:pPr>
      <w:del w:id="155" w:author="pdoschki" w:date="2013-05-06T15:14:00Z">
        <w:r w:rsidDel="00F1423D">
          <w:rPr>
            <w:noProof/>
          </w:rPr>
          <w:delText>Step 1: Implementing Web Socket End-Point</w:delText>
        </w:r>
        <w:r w:rsidDel="00F1423D">
          <w:rPr>
            <w:noProof/>
          </w:rPr>
          <w:tab/>
        </w:r>
        <w:r w:rsidR="001C6479" w:rsidDel="00F1423D">
          <w:rPr>
            <w:b w:val="0"/>
            <w:noProof/>
          </w:rPr>
          <w:fldChar w:fldCharType="begin"/>
        </w:r>
        <w:r w:rsidDel="00F1423D">
          <w:rPr>
            <w:noProof/>
          </w:rPr>
          <w:delInstrText xml:space="preserve"> PAGEREF _Toc214274940 \h </w:delInstrText>
        </w:r>
        <w:r w:rsidR="001C6479" w:rsidDel="00F1423D">
          <w:rPr>
            <w:b w:val="0"/>
            <w:noProof/>
          </w:rPr>
        </w:r>
        <w:r w:rsidR="001C6479" w:rsidDel="00F1423D">
          <w:rPr>
            <w:b w:val="0"/>
            <w:noProof/>
          </w:rPr>
          <w:fldChar w:fldCharType="separate"/>
        </w:r>
        <w:r w:rsidDel="00F1423D">
          <w:rPr>
            <w:noProof/>
          </w:rPr>
          <w:delText>13</w:delText>
        </w:r>
        <w:r w:rsidR="001C6479" w:rsidDel="00F1423D">
          <w:rPr>
            <w:b w:val="0"/>
            <w:noProof/>
          </w:rPr>
          <w:fldChar w:fldCharType="end"/>
        </w:r>
      </w:del>
    </w:p>
    <w:p w:rsidR="00D26018" w:rsidDel="00F1423D" w:rsidRDefault="00D26018">
      <w:pPr>
        <w:pStyle w:val="TOC2"/>
        <w:tabs>
          <w:tab w:val="right" w:leader="dot" w:pos="10358"/>
        </w:tabs>
        <w:rPr>
          <w:del w:id="156" w:author="pdoschki" w:date="2013-05-06T15:14:00Z"/>
          <w:rFonts w:eastAsiaTheme="minorEastAsia" w:cstheme="minorBidi"/>
          <w:b w:val="0"/>
          <w:noProof/>
          <w:sz w:val="24"/>
          <w:szCs w:val="24"/>
          <w:lang w:eastAsia="ja-JP"/>
        </w:rPr>
      </w:pPr>
      <w:del w:id="157" w:author="pdoschki" w:date="2013-05-06T15:14:00Z">
        <w:r w:rsidDel="00F1423D">
          <w:rPr>
            <w:noProof/>
          </w:rPr>
          <w:delText>Step 2: Implementing Message Encoding/Decoding</w:delText>
        </w:r>
        <w:r w:rsidDel="00F1423D">
          <w:rPr>
            <w:noProof/>
          </w:rPr>
          <w:tab/>
        </w:r>
        <w:r w:rsidR="001C6479" w:rsidDel="00F1423D">
          <w:rPr>
            <w:b w:val="0"/>
            <w:noProof/>
          </w:rPr>
          <w:fldChar w:fldCharType="begin"/>
        </w:r>
        <w:r w:rsidDel="00F1423D">
          <w:rPr>
            <w:noProof/>
          </w:rPr>
          <w:delInstrText xml:space="preserve"> PAGEREF _Toc214274941 \h </w:delInstrText>
        </w:r>
        <w:r w:rsidR="001C6479" w:rsidDel="00F1423D">
          <w:rPr>
            <w:b w:val="0"/>
            <w:noProof/>
          </w:rPr>
        </w:r>
        <w:r w:rsidR="001C6479" w:rsidDel="00F1423D">
          <w:rPr>
            <w:b w:val="0"/>
            <w:noProof/>
          </w:rPr>
          <w:fldChar w:fldCharType="separate"/>
        </w:r>
        <w:r w:rsidDel="00F1423D">
          <w:rPr>
            <w:noProof/>
          </w:rPr>
          <w:delText>15</w:delText>
        </w:r>
        <w:r w:rsidR="001C6479" w:rsidDel="00F1423D">
          <w:rPr>
            <w:b w:val="0"/>
            <w:noProof/>
          </w:rPr>
          <w:fldChar w:fldCharType="end"/>
        </w:r>
      </w:del>
    </w:p>
    <w:p w:rsidR="00D26018" w:rsidDel="00F1423D" w:rsidRDefault="00D26018">
      <w:pPr>
        <w:pStyle w:val="TOC2"/>
        <w:tabs>
          <w:tab w:val="right" w:leader="dot" w:pos="10358"/>
        </w:tabs>
        <w:rPr>
          <w:del w:id="158" w:author="pdoschki" w:date="2013-05-06T15:14:00Z"/>
          <w:rFonts w:eastAsiaTheme="minorEastAsia" w:cstheme="minorBidi"/>
          <w:b w:val="0"/>
          <w:noProof/>
          <w:sz w:val="24"/>
          <w:szCs w:val="24"/>
          <w:lang w:eastAsia="ja-JP"/>
        </w:rPr>
      </w:pPr>
      <w:del w:id="159" w:author="pdoschki" w:date="2013-05-06T15:14:00Z">
        <w:r w:rsidDel="00F1423D">
          <w:rPr>
            <w:noProof/>
          </w:rPr>
          <w:delText>Step 3: Broadcasting Web Socket Messages</w:delText>
        </w:r>
        <w:r w:rsidDel="00F1423D">
          <w:rPr>
            <w:noProof/>
          </w:rPr>
          <w:tab/>
        </w:r>
        <w:r w:rsidR="001C6479" w:rsidDel="00F1423D">
          <w:rPr>
            <w:b w:val="0"/>
            <w:noProof/>
          </w:rPr>
          <w:fldChar w:fldCharType="begin"/>
        </w:r>
        <w:r w:rsidDel="00F1423D">
          <w:rPr>
            <w:noProof/>
          </w:rPr>
          <w:delInstrText xml:space="preserve"> PAGEREF _Toc214274942 \h </w:delInstrText>
        </w:r>
        <w:r w:rsidR="001C6479" w:rsidDel="00F1423D">
          <w:rPr>
            <w:b w:val="0"/>
            <w:noProof/>
          </w:rPr>
        </w:r>
        <w:r w:rsidR="001C6479" w:rsidDel="00F1423D">
          <w:rPr>
            <w:b w:val="0"/>
            <w:noProof/>
          </w:rPr>
          <w:fldChar w:fldCharType="separate"/>
        </w:r>
        <w:r w:rsidDel="00F1423D">
          <w:rPr>
            <w:noProof/>
          </w:rPr>
          <w:delText>18</w:delText>
        </w:r>
        <w:r w:rsidR="001C6479" w:rsidDel="00F1423D">
          <w:rPr>
            <w:b w:val="0"/>
            <w:noProof/>
          </w:rPr>
          <w:fldChar w:fldCharType="end"/>
        </w:r>
      </w:del>
    </w:p>
    <w:p w:rsidR="00D26018" w:rsidDel="00F1423D" w:rsidRDefault="00D26018">
      <w:pPr>
        <w:pStyle w:val="TOC1"/>
        <w:tabs>
          <w:tab w:val="right" w:leader="dot" w:pos="10358"/>
        </w:tabs>
        <w:rPr>
          <w:del w:id="160" w:author="pdoschki" w:date="2013-05-06T15:14:00Z"/>
          <w:rFonts w:asciiTheme="minorHAnsi" w:eastAsiaTheme="minorEastAsia" w:hAnsiTheme="minorHAnsi" w:cstheme="minorBidi"/>
          <w:b w:val="0"/>
          <w:caps w:val="0"/>
          <w:noProof/>
          <w:lang w:eastAsia="ja-JP"/>
        </w:rPr>
      </w:pPr>
      <w:del w:id="161" w:author="pdoschki" w:date="2013-05-06T15:14:00Z">
        <w:r w:rsidDel="00F1423D">
          <w:rPr>
            <w:noProof/>
          </w:rPr>
          <w:delText>Exercise 4: Implementing a Java-based SSE Client</w:delText>
        </w:r>
        <w:r w:rsidDel="00F1423D">
          <w:rPr>
            <w:noProof/>
          </w:rPr>
          <w:tab/>
        </w:r>
        <w:r w:rsidR="001C6479" w:rsidDel="00F1423D">
          <w:rPr>
            <w:b w:val="0"/>
            <w:caps w:val="0"/>
            <w:noProof/>
          </w:rPr>
          <w:fldChar w:fldCharType="begin"/>
        </w:r>
        <w:r w:rsidDel="00F1423D">
          <w:rPr>
            <w:noProof/>
          </w:rPr>
          <w:delInstrText xml:space="preserve"> PAGEREF _Toc214274943 \h </w:delInstrText>
        </w:r>
        <w:r w:rsidR="001C6479" w:rsidDel="00F1423D">
          <w:rPr>
            <w:b w:val="0"/>
            <w:caps w:val="0"/>
            <w:noProof/>
          </w:rPr>
        </w:r>
        <w:r w:rsidR="001C6479" w:rsidDel="00F1423D">
          <w:rPr>
            <w:b w:val="0"/>
            <w:caps w:val="0"/>
            <w:noProof/>
          </w:rPr>
          <w:fldChar w:fldCharType="separate"/>
        </w:r>
        <w:r w:rsidDel="00F1423D">
          <w:rPr>
            <w:noProof/>
          </w:rPr>
          <w:delText>22</w:delText>
        </w:r>
        <w:r w:rsidR="001C6479" w:rsidDel="00F1423D">
          <w:rPr>
            <w:b w:val="0"/>
            <w:caps w:val="0"/>
            <w:noProof/>
          </w:rPr>
          <w:fldChar w:fldCharType="end"/>
        </w:r>
      </w:del>
    </w:p>
    <w:p w:rsidR="00D26018" w:rsidDel="00F1423D" w:rsidRDefault="00D26018">
      <w:pPr>
        <w:pStyle w:val="TOC2"/>
        <w:tabs>
          <w:tab w:val="right" w:leader="dot" w:pos="10358"/>
        </w:tabs>
        <w:rPr>
          <w:del w:id="162" w:author="pdoschki" w:date="2013-05-06T15:14:00Z"/>
          <w:rFonts w:eastAsiaTheme="minorEastAsia" w:cstheme="minorBidi"/>
          <w:b w:val="0"/>
          <w:noProof/>
          <w:sz w:val="24"/>
          <w:szCs w:val="24"/>
          <w:lang w:eastAsia="ja-JP"/>
        </w:rPr>
      </w:pPr>
      <w:del w:id="163" w:author="pdoschki" w:date="2013-05-06T15:14:00Z">
        <w:r w:rsidDel="00F1423D">
          <w:rPr>
            <w:noProof/>
          </w:rPr>
          <w:delText>Step 1: Explore the initial SSE Client project</w:delText>
        </w:r>
        <w:r w:rsidDel="00F1423D">
          <w:rPr>
            <w:noProof/>
          </w:rPr>
          <w:tab/>
        </w:r>
        <w:r w:rsidR="001C6479" w:rsidDel="00F1423D">
          <w:rPr>
            <w:b w:val="0"/>
            <w:noProof/>
          </w:rPr>
          <w:fldChar w:fldCharType="begin"/>
        </w:r>
        <w:r w:rsidDel="00F1423D">
          <w:rPr>
            <w:noProof/>
          </w:rPr>
          <w:delInstrText xml:space="preserve"> PAGEREF _Toc214274944 \h </w:delInstrText>
        </w:r>
        <w:r w:rsidR="001C6479" w:rsidDel="00F1423D">
          <w:rPr>
            <w:b w:val="0"/>
            <w:noProof/>
          </w:rPr>
        </w:r>
        <w:r w:rsidR="001C6479" w:rsidDel="00F1423D">
          <w:rPr>
            <w:b w:val="0"/>
            <w:noProof/>
          </w:rPr>
          <w:fldChar w:fldCharType="separate"/>
        </w:r>
        <w:r w:rsidDel="00F1423D">
          <w:rPr>
            <w:noProof/>
          </w:rPr>
          <w:delText>22</w:delText>
        </w:r>
        <w:r w:rsidR="001C6479" w:rsidDel="00F1423D">
          <w:rPr>
            <w:b w:val="0"/>
            <w:noProof/>
          </w:rPr>
          <w:fldChar w:fldCharType="end"/>
        </w:r>
      </w:del>
    </w:p>
    <w:p w:rsidR="00D26018" w:rsidDel="00F1423D" w:rsidRDefault="00D26018">
      <w:pPr>
        <w:pStyle w:val="TOC2"/>
        <w:tabs>
          <w:tab w:val="right" w:leader="dot" w:pos="10358"/>
        </w:tabs>
        <w:rPr>
          <w:del w:id="164" w:author="pdoschki" w:date="2013-05-06T15:14:00Z"/>
          <w:rFonts w:eastAsiaTheme="minorEastAsia" w:cstheme="minorBidi"/>
          <w:b w:val="0"/>
          <w:noProof/>
          <w:sz w:val="24"/>
          <w:szCs w:val="24"/>
          <w:lang w:eastAsia="ja-JP"/>
        </w:rPr>
      </w:pPr>
      <w:del w:id="165" w:author="pdoschki" w:date="2013-05-06T15:14:00Z">
        <w:r w:rsidDel="00F1423D">
          <w:rPr>
            <w:noProof/>
          </w:rPr>
          <w:delText>Step 2: Exploring the details of SSeClientApp class</w:delText>
        </w:r>
        <w:r w:rsidDel="00F1423D">
          <w:rPr>
            <w:noProof/>
          </w:rPr>
          <w:tab/>
        </w:r>
        <w:r w:rsidR="001C6479" w:rsidDel="00F1423D">
          <w:rPr>
            <w:b w:val="0"/>
            <w:noProof/>
          </w:rPr>
          <w:fldChar w:fldCharType="begin"/>
        </w:r>
        <w:r w:rsidDel="00F1423D">
          <w:rPr>
            <w:noProof/>
          </w:rPr>
          <w:delInstrText xml:space="preserve"> PAGEREF _Toc214274945 \h </w:delInstrText>
        </w:r>
        <w:r w:rsidR="001C6479" w:rsidDel="00F1423D">
          <w:rPr>
            <w:b w:val="0"/>
            <w:noProof/>
          </w:rPr>
        </w:r>
        <w:r w:rsidR="001C6479" w:rsidDel="00F1423D">
          <w:rPr>
            <w:b w:val="0"/>
            <w:noProof/>
          </w:rPr>
          <w:fldChar w:fldCharType="separate"/>
        </w:r>
        <w:r w:rsidDel="00F1423D">
          <w:rPr>
            <w:noProof/>
          </w:rPr>
          <w:delText>23</w:delText>
        </w:r>
        <w:r w:rsidR="001C6479" w:rsidDel="00F1423D">
          <w:rPr>
            <w:b w:val="0"/>
            <w:noProof/>
          </w:rPr>
          <w:fldChar w:fldCharType="end"/>
        </w:r>
      </w:del>
    </w:p>
    <w:p w:rsidR="00D26018" w:rsidDel="00F1423D" w:rsidRDefault="00D26018">
      <w:pPr>
        <w:pStyle w:val="TOC2"/>
        <w:tabs>
          <w:tab w:val="right" w:leader="dot" w:pos="10358"/>
        </w:tabs>
        <w:rPr>
          <w:del w:id="166" w:author="pdoschki" w:date="2013-05-06T15:14:00Z"/>
          <w:rFonts w:eastAsiaTheme="minorEastAsia" w:cstheme="minorBidi"/>
          <w:b w:val="0"/>
          <w:noProof/>
          <w:sz w:val="24"/>
          <w:szCs w:val="24"/>
          <w:lang w:eastAsia="ja-JP"/>
        </w:rPr>
      </w:pPr>
      <w:del w:id="167" w:author="pdoschki" w:date="2013-05-06T15:14:00Z">
        <w:r w:rsidDel="00F1423D">
          <w:rPr>
            <w:noProof/>
          </w:rPr>
          <w:delText>Step 3: Retrieving the list of drawings using JAX-RS client API</w:delText>
        </w:r>
        <w:r w:rsidDel="00F1423D">
          <w:rPr>
            <w:noProof/>
          </w:rPr>
          <w:tab/>
        </w:r>
        <w:r w:rsidR="001C6479" w:rsidDel="00F1423D">
          <w:rPr>
            <w:b w:val="0"/>
            <w:noProof/>
          </w:rPr>
          <w:fldChar w:fldCharType="begin"/>
        </w:r>
        <w:r w:rsidDel="00F1423D">
          <w:rPr>
            <w:noProof/>
          </w:rPr>
          <w:delInstrText xml:space="preserve"> PAGEREF _Toc214274946 \h </w:delInstrText>
        </w:r>
        <w:r w:rsidR="001C6479" w:rsidDel="00F1423D">
          <w:rPr>
            <w:b w:val="0"/>
            <w:noProof/>
          </w:rPr>
        </w:r>
        <w:r w:rsidR="001C6479" w:rsidDel="00F1423D">
          <w:rPr>
            <w:b w:val="0"/>
            <w:noProof/>
          </w:rPr>
          <w:fldChar w:fldCharType="separate"/>
        </w:r>
        <w:r w:rsidDel="00F1423D">
          <w:rPr>
            <w:noProof/>
          </w:rPr>
          <w:delText>24</w:delText>
        </w:r>
        <w:r w:rsidR="001C6479" w:rsidDel="00F1423D">
          <w:rPr>
            <w:b w:val="0"/>
            <w:noProof/>
          </w:rPr>
          <w:fldChar w:fldCharType="end"/>
        </w:r>
      </w:del>
    </w:p>
    <w:p w:rsidR="00D26018" w:rsidDel="00F1423D" w:rsidRDefault="00D26018">
      <w:pPr>
        <w:pStyle w:val="TOC2"/>
        <w:tabs>
          <w:tab w:val="right" w:leader="dot" w:pos="10358"/>
        </w:tabs>
        <w:rPr>
          <w:del w:id="168" w:author="pdoschki" w:date="2013-05-06T15:14:00Z"/>
          <w:rFonts w:eastAsiaTheme="minorEastAsia" w:cstheme="minorBidi"/>
          <w:b w:val="0"/>
          <w:noProof/>
          <w:sz w:val="24"/>
          <w:szCs w:val="24"/>
          <w:lang w:eastAsia="ja-JP"/>
        </w:rPr>
      </w:pPr>
      <w:del w:id="169" w:author="pdoschki" w:date="2013-05-06T15:14:00Z">
        <w:r w:rsidDel="00F1423D">
          <w:rPr>
            <w:noProof/>
          </w:rPr>
          <w:delText>Step 4: Listening to SSE</w:delText>
        </w:r>
        <w:r w:rsidDel="00F1423D">
          <w:rPr>
            <w:noProof/>
          </w:rPr>
          <w:tab/>
        </w:r>
        <w:r w:rsidR="001C6479" w:rsidDel="00F1423D">
          <w:rPr>
            <w:b w:val="0"/>
            <w:noProof/>
          </w:rPr>
          <w:fldChar w:fldCharType="begin"/>
        </w:r>
        <w:r w:rsidDel="00F1423D">
          <w:rPr>
            <w:noProof/>
          </w:rPr>
          <w:delInstrText xml:space="preserve"> PAGEREF _Toc214274947 \h </w:delInstrText>
        </w:r>
        <w:r w:rsidR="001C6479" w:rsidDel="00F1423D">
          <w:rPr>
            <w:b w:val="0"/>
            <w:noProof/>
          </w:rPr>
        </w:r>
        <w:r w:rsidR="001C6479" w:rsidDel="00F1423D">
          <w:rPr>
            <w:b w:val="0"/>
            <w:noProof/>
          </w:rPr>
          <w:fldChar w:fldCharType="separate"/>
        </w:r>
        <w:r w:rsidDel="00F1423D">
          <w:rPr>
            <w:noProof/>
          </w:rPr>
          <w:delText>25</w:delText>
        </w:r>
        <w:r w:rsidR="001C6479" w:rsidDel="00F1423D">
          <w:rPr>
            <w:b w:val="0"/>
            <w:noProof/>
          </w:rPr>
          <w:fldChar w:fldCharType="end"/>
        </w:r>
      </w:del>
    </w:p>
    <w:p w:rsidR="00D26018" w:rsidDel="00F1423D" w:rsidRDefault="00D26018">
      <w:pPr>
        <w:pStyle w:val="TOC1"/>
        <w:tabs>
          <w:tab w:val="right" w:leader="dot" w:pos="10358"/>
        </w:tabs>
        <w:rPr>
          <w:del w:id="170" w:author="pdoschki" w:date="2013-05-06T15:14:00Z"/>
          <w:rFonts w:asciiTheme="minorHAnsi" w:eastAsiaTheme="minorEastAsia" w:hAnsiTheme="minorHAnsi" w:cstheme="minorBidi"/>
          <w:b w:val="0"/>
          <w:caps w:val="0"/>
          <w:noProof/>
          <w:lang w:eastAsia="ja-JP"/>
        </w:rPr>
      </w:pPr>
      <w:del w:id="171" w:author="pdoschki" w:date="2013-05-06T15:14:00Z">
        <w:r w:rsidDel="00F1423D">
          <w:rPr>
            <w:noProof/>
          </w:rPr>
          <w:delText>Summary</w:delText>
        </w:r>
        <w:r w:rsidDel="00F1423D">
          <w:rPr>
            <w:noProof/>
          </w:rPr>
          <w:tab/>
        </w:r>
        <w:r w:rsidR="001C6479" w:rsidDel="00F1423D">
          <w:rPr>
            <w:b w:val="0"/>
            <w:caps w:val="0"/>
            <w:noProof/>
          </w:rPr>
          <w:fldChar w:fldCharType="begin"/>
        </w:r>
        <w:r w:rsidDel="00F1423D">
          <w:rPr>
            <w:noProof/>
          </w:rPr>
          <w:delInstrText xml:space="preserve"> PAGEREF _Toc214274948 \h </w:delInstrText>
        </w:r>
        <w:r w:rsidR="001C6479" w:rsidDel="00F1423D">
          <w:rPr>
            <w:b w:val="0"/>
            <w:caps w:val="0"/>
            <w:noProof/>
          </w:rPr>
        </w:r>
        <w:r w:rsidR="001C6479" w:rsidDel="00F1423D">
          <w:rPr>
            <w:b w:val="0"/>
            <w:caps w:val="0"/>
            <w:noProof/>
          </w:rPr>
          <w:fldChar w:fldCharType="separate"/>
        </w:r>
        <w:r w:rsidDel="00F1423D">
          <w:rPr>
            <w:noProof/>
          </w:rPr>
          <w:delText>27</w:delText>
        </w:r>
        <w:r w:rsidR="001C6479" w:rsidDel="00F1423D">
          <w:rPr>
            <w:b w:val="0"/>
            <w:caps w:val="0"/>
            <w:noProof/>
          </w:rPr>
          <w:fldChar w:fldCharType="end"/>
        </w:r>
      </w:del>
    </w:p>
    <w:p w:rsidR="00D26018" w:rsidDel="00F1423D" w:rsidRDefault="00D26018">
      <w:pPr>
        <w:pStyle w:val="TOC1"/>
        <w:tabs>
          <w:tab w:val="right" w:leader="dot" w:pos="10358"/>
        </w:tabs>
        <w:rPr>
          <w:del w:id="172" w:author="pdoschki" w:date="2013-05-06T15:14:00Z"/>
          <w:rFonts w:asciiTheme="minorHAnsi" w:eastAsiaTheme="minorEastAsia" w:hAnsiTheme="minorHAnsi" w:cstheme="minorBidi"/>
          <w:b w:val="0"/>
          <w:caps w:val="0"/>
          <w:noProof/>
          <w:lang w:eastAsia="ja-JP"/>
        </w:rPr>
      </w:pPr>
      <w:del w:id="173" w:author="pdoschki" w:date="2013-05-06T15:14:00Z">
        <w:r w:rsidDel="00F1423D">
          <w:rPr>
            <w:noProof/>
          </w:rPr>
          <w:delText>Appendix: Setting up the Lab Environment</w:delText>
        </w:r>
        <w:r w:rsidDel="00F1423D">
          <w:rPr>
            <w:noProof/>
          </w:rPr>
          <w:tab/>
        </w:r>
        <w:r w:rsidR="001C6479" w:rsidDel="00F1423D">
          <w:rPr>
            <w:b w:val="0"/>
            <w:caps w:val="0"/>
            <w:noProof/>
          </w:rPr>
          <w:fldChar w:fldCharType="begin"/>
        </w:r>
        <w:r w:rsidDel="00F1423D">
          <w:rPr>
            <w:noProof/>
          </w:rPr>
          <w:delInstrText xml:space="preserve"> PAGEREF _Toc214274949 \h </w:delInstrText>
        </w:r>
        <w:r w:rsidR="001C6479" w:rsidDel="00F1423D">
          <w:rPr>
            <w:b w:val="0"/>
            <w:caps w:val="0"/>
            <w:noProof/>
          </w:rPr>
        </w:r>
        <w:r w:rsidR="001C6479" w:rsidDel="00F1423D">
          <w:rPr>
            <w:b w:val="0"/>
            <w:caps w:val="0"/>
            <w:noProof/>
          </w:rPr>
          <w:fldChar w:fldCharType="separate"/>
        </w:r>
        <w:r w:rsidDel="00F1423D">
          <w:rPr>
            <w:noProof/>
          </w:rPr>
          <w:delText>28</w:delText>
        </w:r>
        <w:r w:rsidR="001C6479" w:rsidDel="00F1423D">
          <w:rPr>
            <w:b w:val="0"/>
            <w:caps w:val="0"/>
            <w:noProof/>
          </w:rPr>
          <w:fldChar w:fldCharType="end"/>
        </w:r>
      </w:del>
    </w:p>
    <w:p w:rsidR="004444CD" w:rsidRDefault="001C6479" w:rsidP="004444CD">
      <w:pPr>
        <w:pStyle w:val="Heading1"/>
      </w:pPr>
      <w:del w:id="174" w:author="pdoschki" w:date="2013-05-06T15:14:00Z">
        <w:r w:rsidDel="00F1423D">
          <w:fldChar w:fldCharType="end"/>
        </w:r>
      </w:del>
      <w:r w:rsidR="004444CD">
        <w:br w:type="column"/>
      </w:r>
      <w:bookmarkStart w:id="175" w:name="_Toc355681160"/>
      <w:r w:rsidR="004444CD">
        <w:lastRenderedPageBreak/>
        <w:t>Introduction</w:t>
      </w:r>
      <w:bookmarkEnd w:id="175"/>
    </w:p>
    <w:p w:rsidR="00916A89" w:rsidRDefault="002A02F0" w:rsidP="004444CD">
      <w:r>
        <w:t>In this lab we are goin</w:t>
      </w:r>
      <w:r w:rsidR="006408DB">
        <w:t>g to demonstrate some of the up</w:t>
      </w:r>
      <w:r>
        <w:t xml:space="preserve">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r w:rsidR="00916A89">
        <w:t>Here is how the architecture of our application is going to look like:</w:t>
      </w:r>
    </w:p>
    <w:p w:rsidR="00AC7FC4" w:rsidRDefault="00AC7FC4" w:rsidP="004444CD">
      <w:r w:rsidRPr="00AC7FC4">
        <w:rPr>
          <w:noProof/>
        </w:rPr>
        <w:drawing>
          <wp:inline distT="0" distB="0" distL="0" distR="0">
            <wp:extent cx="6381750" cy="1930400"/>
            <wp:effectExtent l="1905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3267" cy="2280502"/>
                      <a:chOff x="609599" y="1151467"/>
                      <a:chExt cx="7933267" cy="2280502"/>
                    </a:xfrm>
                  </a:grpSpPr>
                  <a:grpSp>
                    <a:nvGrpSpPr>
                      <a:cNvPr id="27" name="Group 26"/>
                      <a:cNvGrpSpPr/>
                    </a:nvGrpSpPr>
                    <a:grpSpPr>
                      <a:xfrm>
                        <a:off x="861788" y="1416051"/>
                        <a:ext cx="7428887" cy="1449643"/>
                        <a:chOff x="476651" y="1077913"/>
                        <a:chExt cx="8709031" cy="1699445"/>
                      </a:xfrm>
                    </a:grpSpPr>
                    <a:sp>
                      <a:nvSpPr>
                        <a:cNvPr id="8" name="Line 6"/>
                        <a:cNvSpPr>
                          <a:spLocks noChangeShapeType="1"/>
                        </a:cNvSpPr>
                      </a:nvSpPr>
                      <a:spPr bwMode="gray">
                        <a:xfrm flipV="1">
                          <a:off x="6137275" y="1482382"/>
                          <a:ext cx="1557441" cy="3953"/>
                        </a:xfrm>
                        <a:prstGeom prst="line">
                          <a:avLst/>
                        </a:prstGeom>
                        <a:noFill/>
                        <a:ln w="28575">
                          <a:solidFill>
                            <a:schemeClr val="accent1"/>
                          </a:solidFill>
                          <a:round/>
                          <a:headEnd/>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9" name="Line 7"/>
                        <a:cNvSpPr>
                          <a:spLocks noChangeShapeType="1"/>
                        </a:cNvSpPr>
                      </a:nvSpPr>
                      <a:spPr bwMode="gray">
                        <a:xfrm>
                          <a:off x="6137275" y="2460627"/>
                          <a:ext cx="1557441" cy="4394"/>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2" name="Line 11"/>
                        <a:cNvSpPr>
                          <a:spLocks noChangeShapeType="1"/>
                        </a:cNvSpPr>
                      </a:nvSpPr>
                      <a:spPr bwMode="gray">
                        <a:xfrm flipV="1">
                          <a:off x="3039587" y="1373198"/>
                          <a:ext cx="516137" cy="456580"/>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3" name="Rectangle 20"/>
                        <a:cNvSpPr>
                          <a:spLocks noChangeArrowheads="1"/>
                        </a:cNvSpPr>
                      </a:nvSpPr>
                      <a:spPr bwMode="gray">
                        <a:xfrm>
                          <a:off x="476651" y="1603972"/>
                          <a:ext cx="2552699" cy="638174"/>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4" name="Rectangle 17"/>
                        <a:cNvSpPr>
                          <a:spLocks noChangeArrowheads="1"/>
                        </a:cNvSpPr>
                      </a:nvSpPr>
                      <a:spPr bwMode="gray">
                        <a:xfrm>
                          <a:off x="3552825" y="1077913"/>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5" name="Rectangle 18"/>
                        <a:cNvSpPr>
                          <a:spLocks noChangeArrowheads="1"/>
                        </a:cNvSpPr>
                      </a:nvSpPr>
                      <a:spPr bwMode="gray">
                        <a:xfrm>
                          <a:off x="3552825" y="2135188"/>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8" name="Rectangle 14"/>
                        <a:cNvSpPr>
                          <a:spLocks noChangeArrowheads="1"/>
                        </a:cNvSpPr>
                      </a:nvSpPr>
                      <a:spPr bwMode="gray">
                        <a:xfrm>
                          <a:off x="7710896" y="1077913"/>
                          <a:ext cx="1474786" cy="1694801"/>
                        </a:xfrm>
                        <a:prstGeom prst="rect">
                          <a:avLst/>
                        </a:prstGeom>
                        <a:gradFill>
                          <a:gsLst>
                            <a:gs pos="0">
                              <a:schemeClr val="accent1"/>
                            </a:gs>
                            <a:gs pos="100000">
                              <a:schemeClr val="accent1">
                                <a:lumMod val="75000"/>
                              </a:schemeClr>
                            </a:gs>
                          </a:gsLst>
                          <a:lin ang="5400000" scaled="1"/>
                        </a:gra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21" name="Rectangle 34"/>
                        <a:cNvSpPr>
                          <a:spLocks noChangeArrowheads="1"/>
                        </a:cNvSpPr>
                      </a:nvSpPr>
                      <a:spPr bwMode="gray">
                        <a:xfrm>
                          <a:off x="1036653" y="1739193"/>
                          <a:ext cx="1428749"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DataProvider</a:t>
                            </a:r>
                            <a:endParaRPr lang="en-US" sz="1400" dirty="0">
                              <a:latin typeface="Arial"/>
                              <a:cs typeface="Arial"/>
                            </a:endParaRPr>
                          </a:p>
                        </a:txBody>
                        <a:useSpRect/>
                      </a:txSp>
                    </a:sp>
                    <a:sp>
                      <a:nvSpPr>
                        <a:cNvPr id="22" name="Rectangle 34"/>
                        <a:cNvSpPr>
                          <a:spLocks noChangeArrowheads="1"/>
                        </a:cNvSpPr>
                      </a:nvSpPr>
                      <a:spPr bwMode="gray">
                        <a:xfrm>
                          <a:off x="4114800" y="1232985"/>
                          <a:ext cx="1428750"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latin typeface="Arial"/>
                                <a:cs typeface="Arial"/>
                              </a:rPr>
                              <a:t>REST API</a:t>
                            </a:r>
                            <a:endParaRPr lang="en-US" sz="1400" dirty="0">
                              <a:solidFill>
                                <a:schemeClr val="tx2"/>
                              </a:solidFill>
                              <a:latin typeface="Arial"/>
                              <a:cs typeface="Arial"/>
                            </a:endParaRPr>
                          </a:p>
                        </a:txBody>
                        <a:useSpRect/>
                      </a:txSp>
                    </a:sp>
                    <a:sp>
                      <a:nvSpPr>
                        <a:cNvPr id="23" name="Rectangle 34"/>
                        <a:cNvSpPr>
                          <a:spLocks noChangeArrowheads="1"/>
                        </a:cNvSpPr>
                      </a:nvSpPr>
                      <a:spPr bwMode="gray">
                        <a:xfrm>
                          <a:off x="4114800" y="2163977"/>
                          <a:ext cx="1428750"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WebSocket</a:t>
                            </a:r>
                            <a:r>
                              <a:rPr lang="en-US" sz="1400" dirty="0" smtClean="0">
                                <a:latin typeface="Arial"/>
                                <a:cs typeface="Arial"/>
                              </a:rPr>
                              <a:t> End-</a:t>
                            </a:r>
                            <a:r>
                              <a:rPr lang="en-US" sz="1400" dirty="0" smtClean="0">
                                <a:latin typeface="Arial"/>
                                <a:cs typeface="Arial"/>
                              </a:rPr>
                              <a:t>Point</a:t>
                            </a:r>
                            <a:endParaRPr lang="en-US" sz="1400" dirty="0">
                              <a:solidFill>
                                <a:schemeClr val="tx2"/>
                              </a:solidFill>
                              <a:latin typeface="Arial"/>
                              <a:cs typeface="Arial"/>
                            </a:endParaRPr>
                          </a:p>
                        </a:txBody>
                        <a:useSpRect/>
                      </a:txSp>
                    </a:sp>
                    <a:sp>
                      <a:nvSpPr>
                        <a:cNvPr id="26" name="Rectangle 34"/>
                        <a:cNvSpPr>
                          <a:spLocks noChangeArrowheads="1"/>
                        </a:cNvSpPr>
                      </a:nvSpPr>
                      <a:spPr bwMode="gray">
                        <a:xfrm>
                          <a:off x="7814874" y="1560991"/>
                          <a:ext cx="1266825"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rgbClr val="FFFFFF"/>
                                </a:solidFill>
                                <a:latin typeface="Arial"/>
                                <a:cs typeface="Arial"/>
                              </a:rPr>
                              <a:t>JavaScript </a:t>
                            </a:r>
                            <a:r>
                              <a:rPr lang="en-US" sz="1400" dirty="0" smtClean="0">
                                <a:solidFill>
                                  <a:srgbClr val="FFFFFF"/>
                                </a:solidFill>
                                <a:latin typeface="Arial"/>
                                <a:cs typeface="Arial"/>
                              </a:rPr>
                              <a:t>front-end</a:t>
                            </a:r>
                            <a:endParaRPr lang="en-US" sz="1400" dirty="0">
                              <a:solidFill>
                                <a:srgbClr val="FFFFFF"/>
                              </a:solidFill>
                              <a:latin typeface="Arial"/>
                              <a:cs typeface="Arial"/>
                            </a:endParaRPr>
                          </a:p>
                        </a:txBody>
                        <a:useSpRect/>
                      </a:txSp>
                    </a:sp>
                  </a:grpSp>
                  <a:sp>
                    <a:nvSpPr>
                      <a:cNvPr id="28" name="Line 11"/>
                      <a:cNvSpPr>
                        <a:spLocks noChangeShapeType="1"/>
                      </a:cNvSpPr>
                    </a:nvSpPr>
                    <a:spPr bwMode="gray">
                      <a:xfrm>
                        <a:off x="3047997" y="2252132"/>
                        <a:ext cx="440270" cy="338667"/>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29" name="Line 6"/>
                      <a:cNvSpPr>
                        <a:spLocks noChangeShapeType="1"/>
                      </a:cNvSpPr>
                    </a:nvSpPr>
                    <a:spPr bwMode="gray">
                      <a:xfrm flipV="1">
                        <a:off x="5690355" y="1617133"/>
                        <a:ext cx="1328512" cy="3372"/>
                      </a:xfrm>
                      <a:prstGeom prst="line">
                        <a:avLst/>
                      </a:prstGeom>
                      <a:noFill/>
                      <a:ln w="28575">
                        <a:solidFill>
                          <a:schemeClr val="accent1"/>
                        </a:solidFill>
                        <a:round/>
                        <a:headEnd type="triangle" w="lg" len="lg"/>
                        <a:tailEnd type="non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30" name="Rounded Rectangle 29"/>
                      <a:cNvSpPr/>
                    </a:nvSpPr>
                    <a:spPr>
                      <a:xfrm>
                        <a:off x="609599" y="1151467"/>
                        <a:ext cx="5317067" cy="1972733"/>
                      </a:xfrm>
                      <a:prstGeom prst="roundRect">
                        <a:avLst/>
                      </a:prstGeom>
                      <a:noFill/>
                      <a:ln>
                        <a:solidFill>
                          <a:schemeClr val="bg2">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6730999" y="1151467"/>
                        <a:ext cx="1811867" cy="1972733"/>
                      </a:xfrm>
                      <a:prstGeom prst="roundRect">
                        <a:avLst/>
                      </a:prstGeom>
                      <a:noFill/>
                      <a:ln>
                        <a:solidFill>
                          <a:schemeClr val="accent1"/>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053665" y="1354664"/>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3" name="TextBox 32"/>
                      <a:cNvSpPr txBox="1"/>
                    </a:nvSpPr>
                    <a:spPr>
                      <a:xfrm>
                        <a:off x="6104460" y="1744139"/>
                        <a:ext cx="492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SSE</a:t>
                          </a:r>
                          <a:endParaRPr lang="en-US" sz="1200" dirty="0" smtClean="0">
                            <a:solidFill>
                              <a:schemeClr val="tx2"/>
                            </a:solidFill>
                            <a:latin typeface="Arial"/>
                            <a:cs typeface="Arial"/>
                          </a:endParaRPr>
                        </a:p>
                      </a:txBody>
                      <a:useSpRect/>
                    </a:txSp>
                  </a:sp>
                  <a:sp>
                    <a:nvSpPr>
                      <a:cNvPr id="34" name="TextBox 33"/>
                      <a:cNvSpPr txBox="1"/>
                    </a:nvSpPr>
                    <a:spPr>
                      <a:xfrm>
                        <a:off x="6053665" y="2573872"/>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5" name="TextBox 34"/>
                      <a:cNvSpPr txBox="1"/>
                    </a:nvSpPr>
                    <a:spPr>
                      <a:xfrm>
                        <a:off x="2777066" y="3124192"/>
                        <a:ext cx="982761"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err="1" smtClean="0">
                              <a:solidFill>
                                <a:schemeClr val="bg2">
                                  <a:lumMod val="50000"/>
                                </a:schemeClr>
                              </a:solidFill>
                              <a:latin typeface="Arial"/>
                              <a:cs typeface="Arial"/>
                            </a:rPr>
                            <a:t>GlassFish</a:t>
                          </a:r>
                          <a:endParaRPr lang="en-US" sz="1400" dirty="0" smtClean="0">
                            <a:solidFill>
                              <a:schemeClr val="bg2">
                                <a:lumMod val="50000"/>
                              </a:schemeClr>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a:sp>
                    <a:nvSpPr>
                      <a:cNvPr id="36" name="TextBox 35"/>
                      <a:cNvSpPr txBox="1"/>
                    </a:nvSpPr>
                    <a:spPr>
                      <a:xfrm>
                        <a:off x="7061200" y="3124192"/>
                        <a:ext cx="1261884"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accent1"/>
                              </a:solidFill>
                              <a:latin typeface="Arial"/>
                              <a:cs typeface="Arial"/>
                            </a:rPr>
                            <a:t>Web Browser</a:t>
                          </a:r>
                          <a:endParaRPr lang="en-US" sz="1400" dirty="0" smtClean="0">
                            <a:solidFill>
                              <a:schemeClr val="accent1"/>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EC258B" w:rsidRDefault="00AC7FC4" w:rsidP="004444CD">
      <w:r>
        <w:t xml:space="preserve">The application will be deployed to </w:t>
      </w:r>
      <w:proofErr w:type="spellStart"/>
      <w:r>
        <w:t>GlassFish</w:t>
      </w:r>
      <w:proofErr w:type="spellEnd"/>
      <w:r>
        <w:t>, and will consist of a JavaScript front-end running in the browser, communicating with the Java back-end running on the server. The back-end is going to expose REST API and web sockets</w:t>
      </w:r>
      <w:r w:rsidR="006408DB">
        <w:t>. T</w:t>
      </w:r>
      <w:r>
        <w:t>he front-end is going to utilize</w:t>
      </w:r>
      <w:r w:rsidR="006408DB">
        <w:t xml:space="preserve"> these to access the data and render them in the browser</w:t>
      </w:r>
      <w:r>
        <w:t>. This lab focuses on the Java back-end development, so we won't dive into how the JavaScript portion of the application is implemented.</w:t>
      </w:r>
      <w:r w:rsidR="006408DB">
        <w:t xml:space="preserve"> Also keep in mind this is not a "best practices" kind of lab. The main focus is on demonstrating the technology, rather than discussing the best practices when developing HTML5-based web applications.</w:t>
      </w:r>
    </w:p>
    <w:p w:rsidR="00EC258B" w:rsidRDefault="00EC258B" w:rsidP="004444CD">
      <w:r>
        <w:t>Here are the projects we are going to utilize:</w:t>
      </w:r>
    </w:p>
    <w:p w:rsidR="00EC258B" w:rsidRDefault="00EC258B" w:rsidP="005A0256">
      <w:pPr>
        <w:pStyle w:val="ListParagraph"/>
        <w:numPr>
          <w:ilvl w:val="0"/>
          <w:numId w:val="11"/>
        </w:numPr>
      </w:pPr>
      <w:proofErr w:type="spellStart"/>
      <w:r>
        <w:t>GlassFish</w:t>
      </w:r>
      <w:proofErr w:type="spellEnd"/>
      <w:r>
        <w:t xml:space="preserve"> – open source application server, reference implementation of </w:t>
      </w:r>
      <w:proofErr w:type="spellStart"/>
      <w:r>
        <w:t>JavaEE</w:t>
      </w:r>
      <w:proofErr w:type="spellEnd"/>
      <w:r>
        <w:t xml:space="preserve"> (includes all of the other projects mentioned below)</w:t>
      </w:r>
    </w:p>
    <w:p w:rsidR="00EC258B" w:rsidRDefault="00EC258B" w:rsidP="005A0256">
      <w:pPr>
        <w:pStyle w:val="ListParagraph"/>
        <w:numPr>
          <w:ilvl w:val="0"/>
          <w:numId w:val="11"/>
        </w:numPr>
      </w:pPr>
      <w:r>
        <w:t xml:space="preserve">Jersey – open source framework for building </w:t>
      </w:r>
      <w:proofErr w:type="spellStart"/>
      <w:r>
        <w:t>RESTful</w:t>
      </w:r>
      <w:proofErr w:type="spellEnd"/>
      <w:r>
        <w:t xml:space="preserve"> web services in Java, reference implementation of JAX-RS</w:t>
      </w:r>
    </w:p>
    <w:p w:rsidR="00EC258B" w:rsidRDefault="00EC258B" w:rsidP="005A0256">
      <w:pPr>
        <w:pStyle w:val="ListParagraph"/>
        <w:numPr>
          <w:ilvl w:val="0"/>
          <w:numId w:val="11"/>
        </w:numPr>
      </w:pPr>
      <w:proofErr w:type="spellStart"/>
      <w:r>
        <w:t>Tyrus</w:t>
      </w:r>
      <w:proofErr w:type="spellEnd"/>
      <w:r>
        <w:t xml:space="preserve"> – open source web socket runtime, reference implementation of Java API for </w:t>
      </w:r>
      <w:proofErr w:type="spellStart"/>
      <w:r>
        <w:t>WebSocket</w:t>
      </w:r>
      <w:proofErr w:type="spellEnd"/>
    </w:p>
    <w:p w:rsidR="00916A89" w:rsidRDefault="00EC258B" w:rsidP="005A0256">
      <w:pPr>
        <w:pStyle w:val="ListParagraph"/>
        <w:numPr>
          <w:ilvl w:val="0"/>
          <w:numId w:val="11"/>
        </w:numPr>
      </w:pPr>
      <w:r>
        <w:t>JSON Processing – open source implementation of Java API for JSON Processing</w:t>
      </w:r>
    </w:p>
    <w:p w:rsidR="00916A89" w:rsidRDefault="00916A89" w:rsidP="004444CD">
      <w:r>
        <w:t xml:space="preserve">Development of this application is split into three exercises. In the first one, we are going to develop a simple </w:t>
      </w:r>
      <w:proofErr w:type="spellStart"/>
      <w:r>
        <w:t>RESTful</w:t>
      </w:r>
      <w:proofErr w:type="spellEnd"/>
      <w:r>
        <w:t xml:space="preserve"> API for our application, in the second one we will add server-sent events and the third exercise is focused on web sockets.</w:t>
      </w:r>
    </w:p>
    <w:p w:rsidR="00916A89" w:rsidRDefault="00916A89" w:rsidP="004444CD">
      <w:r>
        <w:t>We are also going to briefly look at the client programming model by developing a simple console application</w:t>
      </w:r>
      <w:r w:rsidR="007E29CD">
        <w:t>. This will be done</w:t>
      </w:r>
      <w:r>
        <w:t xml:space="preserve"> in the last (fourth) exercise of this lab. This application will interact with the Drawing Board application we will develop in the first three exercises.</w:t>
      </w:r>
    </w:p>
    <w:p w:rsidR="00916A89" w:rsidRDefault="00916A89" w:rsidP="004444CD">
      <w:r>
        <w:lastRenderedPageBreak/>
        <w:t>If you ever get stuck while following the lab guide, you can look at the solution for the exercise. Solutions are located in &lt;</w:t>
      </w:r>
      <w:proofErr w:type="spellStart"/>
      <w:r>
        <w:t>lab_root</w:t>
      </w:r>
      <w:proofErr w:type="spellEnd"/>
      <w:r>
        <w:t>&gt;/solutions directory (&lt;</w:t>
      </w:r>
      <w:proofErr w:type="spellStart"/>
      <w:r>
        <w:t>lab_root</w:t>
      </w:r>
      <w:proofErr w:type="spellEnd"/>
      <w:r>
        <w:t xml:space="preserve">&gt; being the location of the lab files </w:t>
      </w:r>
      <w:proofErr w:type="spellStart"/>
      <w:r>
        <w:t>where</w:t>
      </w:r>
      <w:proofErr w:type="spellEnd"/>
      <w:r>
        <w:t xml:space="preserve"> also this lab guide document resides).</w:t>
      </w:r>
    </w:p>
    <w:p w:rsidR="00916A89" w:rsidRDefault="00916A89" w:rsidP="004444CD">
      <w:r>
        <w:t>If you need to install the lab environment yourself, the Appendix at the end of this document describes how to do that.</w:t>
      </w:r>
    </w:p>
    <w:p w:rsidR="004444CD" w:rsidRDefault="00916A89" w:rsidP="00D37FCC">
      <w:r>
        <w:t>Once you finish the lab, you can find out more about the related technologies we used in this lab by following the links in the Summary section of this document.</w:t>
      </w:r>
    </w:p>
    <w:p w:rsidR="004444CD" w:rsidRDefault="004444CD" w:rsidP="004444CD">
      <w:pPr>
        <w:pStyle w:val="Heading1"/>
      </w:pPr>
      <w:r>
        <w:br w:type="column"/>
      </w:r>
      <w:bookmarkStart w:id="176" w:name="_Toc355681161"/>
      <w:r>
        <w:lastRenderedPageBreak/>
        <w:t xml:space="preserve">Exercise 1: Exposing </w:t>
      </w:r>
      <w:proofErr w:type="spellStart"/>
      <w:r>
        <w:t>RESTful</w:t>
      </w:r>
      <w:proofErr w:type="spellEnd"/>
      <w:r>
        <w:t xml:space="preserve"> API</w:t>
      </w:r>
      <w:bookmarkEnd w:id="176"/>
    </w:p>
    <w:p w:rsidR="00923202" w:rsidRDefault="004444CD" w:rsidP="004444CD">
      <w:r>
        <w:t xml:space="preserve">In this first exercise, we are going to create and expose a simple </w:t>
      </w:r>
      <w:proofErr w:type="spellStart"/>
      <w:r>
        <w:t>RESTful</w:t>
      </w:r>
      <w:proofErr w:type="spellEnd"/>
      <w:r>
        <w:t xml:space="preserve"> API for CRUD (create, retrieve</w:t>
      </w:r>
      <w:r w:rsidR="007E29CD">
        <w:t>,</w:t>
      </w:r>
      <w:r>
        <w:t xml:space="preserve"> update, delete) operations on top of drawings. To </w:t>
      </w:r>
      <w:r w:rsidR="005534B4">
        <w:t>save time, instead of starting from scratch, there is an existing project in the &lt;</w:t>
      </w:r>
      <w:proofErr w:type="spellStart"/>
      <w:r w:rsidR="005534B4">
        <w:t>lab_root</w:t>
      </w:r>
      <w:proofErr w:type="spellEnd"/>
      <w:r w:rsidR="005534B4">
        <w:t>&gt;/</w:t>
      </w:r>
      <w:proofErr w:type="spellStart"/>
      <w:r w:rsidR="00026EE5">
        <w:t>drawingboard</w:t>
      </w:r>
      <w:proofErr w:type="spellEnd"/>
      <w:r w:rsidR="005534B4">
        <w:t xml:space="preserve"> we are going to add this functionality to.</w:t>
      </w:r>
    </w:p>
    <w:p w:rsidR="005534B4" w:rsidRDefault="00923202" w:rsidP="00923202">
      <w:pPr>
        <w:pStyle w:val="Heading2"/>
      </w:pPr>
      <w:bookmarkStart w:id="177" w:name="_Toc355681162"/>
      <w:r>
        <w:t>Step 1: Exploring the Initial Project</w:t>
      </w:r>
      <w:bookmarkEnd w:id="177"/>
    </w:p>
    <w:p w:rsidR="005534B4" w:rsidRDefault="005534B4" w:rsidP="004444CD">
      <w:r>
        <w:t>Let’s first look at what’s already in the project:</w:t>
      </w:r>
    </w:p>
    <w:p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controller.js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Pr="005858B0" w:rsidRDefault="00DB41C8" w:rsidP="005858B0">
      <w:pPr>
        <w:pStyle w:val="ListParagraph"/>
        <w:numPr>
          <w:ilvl w:val="0"/>
          <w:numId w:val="1"/>
        </w:numPr>
      </w:pPr>
      <w:r>
        <w:t>Let’s run the project to see how the initial page looks like. To do that, first right</w:t>
      </w:r>
      <w:r w:rsidR="007E29CD">
        <w:t>-</w:t>
      </w:r>
      <w:r>
        <w:t>click on the project node and choose “Clean and Build” in the pop-up menu, then right-click again and choose “Run”.</w:t>
      </w:r>
      <w:r w:rsidR="005858B0">
        <w:br/>
      </w:r>
      <w:r w:rsidR="005858B0" w:rsidRPr="007E29CD">
        <w:rPr>
          <w:i/>
        </w:rPr>
        <w:t xml:space="preserve">NOTE: </w:t>
      </w:r>
      <w:r w:rsidR="005858B0">
        <w:rPr>
          <w:i/>
        </w:rPr>
        <w:t>When you click on Run, a dialog may appear asking you to choose which application server you want to run the application with. Select "</w:t>
      </w:r>
      <w:proofErr w:type="spellStart"/>
      <w:r w:rsidR="005858B0">
        <w:rPr>
          <w:i/>
        </w:rPr>
        <w:t>GlassFish</w:t>
      </w:r>
      <w:proofErr w:type="spellEnd"/>
      <w:r w:rsidR="005858B0">
        <w:rPr>
          <w:i/>
        </w:rPr>
        <w:t xml:space="preserve"> </w:t>
      </w:r>
      <w:del w:id="178" w:author="pdoschki" w:date="2013-04-29T13:13:00Z">
        <w:r w:rsidR="005858B0" w:rsidDel="00D5148A">
          <w:rPr>
            <w:i/>
          </w:rPr>
          <w:delText xml:space="preserve">Server </w:delText>
        </w:r>
      </w:del>
      <w:r w:rsidR="005858B0" w:rsidRPr="005858B0">
        <w:rPr>
          <w:i/>
        </w:rPr>
        <w:t>4.0-</w:t>
      </w:r>
      <w:del w:id="179" w:author="pdoschki" w:date="2013-04-29T13:13:00Z">
        <w:r w:rsidR="005858B0" w:rsidRPr="005858B0" w:rsidDel="00D5148A">
          <w:rPr>
            <w:i/>
          </w:rPr>
          <w:delText>b57</w:delText>
        </w:r>
      </w:del>
      <w:ins w:id="180" w:author="pdoschki" w:date="2013-04-29T13:13:00Z">
        <w:r w:rsidR="00D5148A" w:rsidRPr="005858B0">
          <w:rPr>
            <w:i/>
          </w:rPr>
          <w:t>b</w:t>
        </w:r>
        <w:r w:rsidR="00D5148A">
          <w:rPr>
            <w:i/>
          </w:rPr>
          <w:t>84</w:t>
        </w:r>
      </w:ins>
      <w:r w:rsidR="005858B0">
        <w:rPr>
          <w:i/>
        </w:rPr>
        <w:t xml:space="preserve">", you can check "Remember </w:t>
      </w:r>
      <w:proofErr w:type="gramStart"/>
      <w:r w:rsidR="005858B0">
        <w:rPr>
          <w:i/>
        </w:rPr>
        <w:t>Permanently</w:t>
      </w:r>
      <w:proofErr w:type="gramEnd"/>
      <w:r w:rsidR="005858B0">
        <w:rPr>
          <w:i/>
        </w:rPr>
        <w:t>" and click OK.</w:t>
      </w:r>
      <w:r w:rsidR="005858B0">
        <w:rPr>
          <w:i/>
        </w:rPr>
        <w:br/>
      </w:r>
      <w:r>
        <w:t xml:space="preserve">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9" w:history="1">
        <w:r w:rsidRPr="004D425D">
          <w:rPr>
            <w:rStyle w:val="Hyperlink"/>
          </w:rPr>
          <w:t>http://localhost:8080/drawingboard/</w:t>
        </w:r>
      </w:hyperlink>
      <w:r>
        <w:t>).</w:t>
      </w:r>
    </w:p>
    <w:p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w:t>
      </w:r>
      <w:r w:rsidR="005858B0">
        <w:t>ont-end tries to use to create the</w:t>
      </w:r>
      <w:r>
        <w:t xml:space="preserve"> new drawing.</w:t>
      </w:r>
    </w:p>
    <w:p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lastRenderedPageBreak/>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w:t>
      </w:r>
      <w:proofErr w:type="spellEnd"/>
      <w:r w:rsidR="002873BD">
        <w:t>/</w:t>
      </w:r>
      <w:proofErr w:type="spellStart"/>
      <w:r w:rsidR="002873BD">
        <w:t>api</w:t>
      </w:r>
      <w:proofErr w:type="spellEnd"/>
      <w:r w:rsidR="002873BD">
        <w:t>/drawings URL, but the server responded with “404 – Not Found” status code, since we haven’t exposed anything at that URI yet.</w:t>
      </w:r>
    </w:p>
    <w:p w:rsidR="00923202" w:rsidRDefault="002873BD" w:rsidP="002873BD">
      <w:pPr>
        <w:pStyle w:val="ListParagraph"/>
        <w:numPr>
          <w:ilvl w:val="0"/>
          <w:numId w:val="1"/>
        </w:numPr>
      </w:pPr>
      <w:r>
        <w:t>Once done, close the Developer Tools pane.</w:t>
      </w:r>
    </w:p>
    <w:p w:rsidR="00B07E0F" w:rsidRDefault="00B07E0F" w:rsidP="001B6A9A">
      <w:pPr>
        <w:pStyle w:val="Heading2"/>
      </w:pPr>
      <w:bookmarkStart w:id="181" w:name="_Toc355681163"/>
      <w:r>
        <w:t>Step 2: Adding JAX-RS Resources</w:t>
      </w:r>
      <w:bookmarkEnd w:id="181"/>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r w:rsidR="004A056C">
        <w:br/>
      </w:r>
    </w:p>
    <w:tbl>
      <w:tblPr>
        <w:tblStyle w:val="TableGrid"/>
        <w:tblW w:w="0" w:type="auto"/>
        <w:tblLook w:val="00A0"/>
      </w:tblPr>
      <w:tblGrid>
        <w:gridCol w:w="4099"/>
        <w:gridCol w:w="1821"/>
        <w:gridCol w:w="4664"/>
      </w:tblGrid>
      <w:tr w:rsidR="00426985" w:rsidRPr="004A056C">
        <w:trPr>
          <w:cantSplit/>
          <w:tblHeader/>
        </w:trPr>
        <w:tc>
          <w:tcPr>
            <w:tcW w:w="4099"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URI</w:t>
            </w:r>
          </w:p>
        </w:tc>
        <w:tc>
          <w:tcPr>
            <w:tcW w:w="1821" w:type="dxa"/>
            <w:tcBorders>
              <w:bottom w:val="single" w:sz="4" w:space="0" w:color="auto"/>
            </w:tcBorders>
            <w:shd w:val="clear" w:color="auto" w:fill="D9D9D9" w:themeFill="background1" w:themeFillShade="D9"/>
          </w:tcPr>
          <w:p w:rsidR="00426985" w:rsidRPr="004A056C" w:rsidRDefault="00C371B2" w:rsidP="00B07E0F">
            <w:pPr>
              <w:rPr>
                <w:b/>
              </w:rPr>
            </w:pPr>
            <w:r w:rsidRPr="004A056C">
              <w:rPr>
                <w:b/>
              </w:rPr>
              <w:t xml:space="preserve">HTTP </w:t>
            </w:r>
            <w:r w:rsidR="00426985" w:rsidRPr="004A056C">
              <w:rPr>
                <w:b/>
              </w:rPr>
              <w:t>Method</w:t>
            </w:r>
          </w:p>
        </w:tc>
        <w:tc>
          <w:tcPr>
            <w:tcW w:w="4664"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Description</w:t>
            </w:r>
          </w:p>
        </w:tc>
      </w:tr>
      <w:tr w:rsidR="00426985">
        <w:tc>
          <w:tcPr>
            <w:tcW w:w="4099" w:type="dxa"/>
            <w:tcBorders>
              <w:top w:val="single" w:sz="4" w:space="0" w:color="auto"/>
            </w:tcBorders>
          </w:tcPr>
          <w:p w:rsidR="00426985" w:rsidRDefault="00426985" w:rsidP="00426985">
            <w:r>
              <w:t>&lt;</w:t>
            </w:r>
            <w:proofErr w:type="spellStart"/>
            <w:r>
              <w:t>app_context</w:t>
            </w:r>
            <w:proofErr w:type="spellEnd"/>
            <w:r>
              <w:t>&gt;/</w:t>
            </w:r>
            <w:proofErr w:type="spellStart"/>
            <w:r>
              <w:t>api</w:t>
            </w:r>
            <w:proofErr w:type="spellEnd"/>
            <w:r>
              <w:t>/drawings</w:t>
            </w:r>
          </w:p>
        </w:tc>
        <w:tc>
          <w:tcPr>
            <w:tcW w:w="1821" w:type="dxa"/>
            <w:tcBorders>
              <w:top w:val="single" w:sz="4" w:space="0" w:color="auto"/>
            </w:tcBorders>
          </w:tcPr>
          <w:p w:rsidR="00426985" w:rsidRDefault="00426985" w:rsidP="00B07E0F">
            <w:r>
              <w:t>POST</w:t>
            </w:r>
          </w:p>
        </w:tc>
        <w:tc>
          <w:tcPr>
            <w:tcW w:w="4664" w:type="dxa"/>
            <w:tcBorders>
              <w:top w:val="single" w:sz="4" w:space="0" w:color="auto"/>
            </w:tcBorders>
          </w:tcPr>
          <w:p w:rsidR="00426985" w:rsidRDefault="00426985" w:rsidP="00B07E0F">
            <w:r>
              <w:t>Creates a new drawing</w:t>
            </w:r>
          </w:p>
        </w:tc>
      </w:tr>
      <w:tr w:rsidR="00426985">
        <w:tc>
          <w:tcPr>
            <w:tcW w:w="4099" w:type="dxa"/>
          </w:tcPr>
          <w:p w:rsidR="00426985" w:rsidRDefault="00426985" w:rsidP="00B07E0F">
            <w:r>
              <w:t>&lt;</w:t>
            </w:r>
            <w:proofErr w:type="spellStart"/>
            <w:r>
              <w:t>app_context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GET</w:t>
            </w:r>
          </w:p>
        </w:tc>
        <w:tc>
          <w:tcPr>
            <w:tcW w:w="4664" w:type="dxa"/>
          </w:tcPr>
          <w:p w:rsidR="00C621AF" w:rsidRDefault="00C621AF" w:rsidP="00B07E0F">
            <w:r>
              <w:t>Retrieves a drawing with id = {id}</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DELETE</w:t>
            </w:r>
          </w:p>
        </w:tc>
        <w:tc>
          <w:tcPr>
            <w:tcW w:w="4664" w:type="dxa"/>
          </w:tcPr>
          <w:p w:rsidR="00C621AF" w:rsidRDefault="00C621AF" w:rsidP="00B07E0F">
            <w:r>
              <w:t>Deletes a drawing with id = {id}</w:t>
            </w:r>
          </w:p>
        </w:tc>
      </w:tr>
    </w:tbl>
    <w:p w:rsidR="002865FC" w:rsidRDefault="00B731A6" w:rsidP="005A0256">
      <w:pPr>
        <w:pStyle w:val="ListParagraph"/>
        <w:numPr>
          <w:ilvl w:val="0"/>
          <w:numId w:val="2"/>
        </w:numPr>
      </w:pPr>
      <w:r>
        <w:t xml:space="preserve">First, we need to add a dependency on </w:t>
      </w:r>
      <w:ins w:id="182" w:author="pdoschki" w:date="2013-04-29T13:40:00Z">
        <w:r w:rsidR="00EA0ED2">
          <w:t xml:space="preserve">a </w:t>
        </w:r>
      </w:ins>
      <w:r>
        <w:t xml:space="preserve">Jersey </w:t>
      </w:r>
      <w:del w:id="183" w:author="pdoschki" w:date="2013-04-29T13:40:00Z">
        <w:r w:rsidDel="00EA0ED2">
          <w:delText xml:space="preserve">libraries </w:delText>
        </w:r>
      </w:del>
      <w:ins w:id="184" w:author="pdoschki" w:date="2013-04-29T13:40:00Z">
        <w:r w:rsidR="00EA0ED2">
          <w:t xml:space="preserve">library and </w:t>
        </w:r>
        <w:proofErr w:type="spellStart"/>
        <w:r w:rsidR="00EA0ED2">
          <w:t>GlassFish</w:t>
        </w:r>
        <w:proofErr w:type="spellEnd"/>
        <w:r w:rsidR="00EA0ED2">
          <w:t xml:space="preserve"> </w:t>
        </w:r>
      </w:ins>
      <w:r>
        <w:t>to our project. Double-click “Project Files”-&gt;pom.xml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2865FC" w:rsidDel="00C461BB" w:rsidRDefault="00632621" w:rsidP="00C461BB">
      <w:pPr>
        <w:pStyle w:val="Code"/>
        <w:rPr>
          <w:del w:id="185" w:author="pdoschki" w:date="2013-04-29T13:25:00Z"/>
        </w:rPr>
      </w:pPr>
      <w:r>
        <w:t xml:space="preserve">    </w:t>
      </w:r>
      <w:del w:id="186" w:author="pdoschki" w:date="2013-04-29T13:25:00Z">
        <w:r w:rsidR="002865FC" w:rsidDel="00C461BB">
          <w:delText>&lt;dependency&gt;</w:delText>
        </w:r>
      </w:del>
    </w:p>
    <w:p w:rsidR="0083734B" w:rsidRDefault="002865FC">
      <w:pPr>
        <w:pStyle w:val="Code"/>
        <w:rPr>
          <w:del w:id="187" w:author="pdoschki" w:date="2013-04-29T13:25:00Z"/>
        </w:rPr>
      </w:pPr>
      <w:del w:id="188" w:author="pdoschki" w:date="2013-04-29T13:25:00Z">
        <w:r w:rsidDel="00C461BB">
          <w:delText xml:space="preserve">    </w:delText>
        </w:r>
        <w:r w:rsidR="00632621" w:rsidDel="00C461BB">
          <w:delText xml:space="preserve">    </w:delText>
        </w:r>
        <w:r w:rsidDel="00C461BB">
          <w:delText>&lt;groupId&gt;org.glassfish.jersey.core&lt;/groupId&gt;</w:delText>
        </w:r>
      </w:del>
    </w:p>
    <w:p w:rsidR="0083734B" w:rsidRDefault="00632621">
      <w:pPr>
        <w:pStyle w:val="Code"/>
        <w:rPr>
          <w:del w:id="189" w:author="pdoschki" w:date="2013-04-29T13:25:00Z"/>
        </w:rPr>
      </w:pPr>
      <w:del w:id="190" w:author="pdoschki" w:date="2013-04-29T13:25:00Z">
        <w:r w:rsidDel="00C461BB">
          <w:delText xml:space="preserve">    </w:delText>
        </w:r>
        <w:r w:rsidR="002865FC" w:rsidDel="00C461BB">
          <w:delText xml:space="preserve">    &lt;artifactId&gt;jersey-server&lt;/artifactId&gt;</w:delText>
        </w:r>
      </w:del>
    </w:p>
    <w:p w:rsidR="0083734B" w:rsidRDefault="002865FC">
      <w:pPr>
        <w:pStyle w:val="Code"/>
        <w:rPr>
          <w:del w:id="191" w:author="pdoschki" w:date="2013-04-29T13:25:00Z"/>
        </w:rPr>
      </w:pPr>
      <w:del w:id="192" w:author="pdoschki" w:date="2013-04-29T13:25:00Z">
        <w:r w:rsidDel="00C461BB">
          <w:delText xml:space="preserve">    </w:delText>
        </w:r>
        <w:r w:rsidR="00632621" w:rsidDel="00C461BB">
          <w:delText xml:space="preserve">    </w:delText>
        </w:r>
        <w:r w:rsidDel="00C461BB">
          <w:delText>&lt;version&gt;${jersey.version}&lt;/version&gt;</w:delText>
        </w:r>
      </w:del>
    </w:p>
    <w:p w:rsidR="0083734B" w:rsidRDefault="00632621">
      <w:pPr>
        <w:pStyle w:val="Code"/>
        <w:rPr>
          <w:del w:id="193" w:author="pdoschki" w:date="2013-04-29T13:25:00Z"/>
        </w:rPr>
      </w:pPr>
      <w:del w:id="194" w:author="pdoschki" w:date="2013-04-29T13:25:00Z">
        <w:r w:rsidDel="00C461BB">
          <w:delText xml:space="preserve">    </w:delText>
        </w:r>
        <w:r w:rsidR="002865FC" w:rsidDel="00C461BB">
          <w:delText xml:space="preserve">    &lt;scope&gt;provided&lt;/scope&gt;</w:delText>
        </w:r>
      </w:del>
    </w:p>
    <w:p w:rsidR="0083734B" w:rsidRDefault="00632621">
      <w:pPr>
        <w:pStyle w:val="Code"/>
      </w:pPr>
      <w:del w:id="195" w:author="pdoschki" w:date="2013-04-29T13:25:00Z">
        <w:r w:rsidDel="00C461BB">
          <w:delText xml:space="preserve">    </w:delText>
        </w:r>
        <w:r w:rsidR="002865FC" w:rsidDel="00C461BB">
          <w:delText>&lt;/dependency&gt;</w:delText>
        </w:r>
      </w:del>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r w:rsidR="002865FC">
        <w:t>&gt;</w:t>
      </w:r>
      <w:proofErr w:type="gramEnd"/>
      <w:r w:rsidR="002865FC">
        <w: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scope&gt;</w:t>
      </w:r>
      <w:proofErr w:type="gramEnd"/>
      <w:r w:rsidR="002865FC">
        <w:t>provided&lt;/scope&gt;</w:t>
      </w:r>
    </w:p>
    <w:p w:rsidR="00632621" w:rsidRDefault="00632621" w:rsidP="0007006B">
      <w:pPr>
        <w:pStyle w:val="Code"/>
        <w:rPr>
          <w:ins w:id="196" w:author="pdoschki" w:date="2013-04-29T13:39:00Z"/>
        </w:rPr>
      </w:pPr>
      <w:r>
        <w:t xml:space="preserve">    </w:t>
      </w:r>
      <w:r w:rsidR="002865FC">
        <w:t>&lt;/dependency&gt;</w:t>
      </w:r>
    </w:p>
    <w:p w:rsidR="00EA0ED2" w:rsidRDefault="00EA0ED2" w:rsidP="00EA0ED2">
      <w:pPr>
        <w:pStyle w:val="Code"/>
        <w:rPr>
          <w:ins w:id="197" w:author="pdoschki" w:date="2013-04-29T13:39:00Z"/>
        </w:rPr>
      </w:pPr>
      <w:ins w:id="198" w:author="pdoschki" w:date="2013-04-29T13:39:00Z">
        <w:r>
          <w:t xml:space="preserve">    &lt;</w:t>
        </w:r>
        <w:proofErr w:type="gramStart"/>
        <w:r>
          <w:t>dependency</w:t>
        </w:r>
        <w:proofErr w:type="gramEnd"/>
        <w:r>
          <w:t>&gt;</w:t>
        </w:r>
      </w:ins>
    </w:p>
    <w:p w:rsidR="00EA0ED2" w:rsidRDefault="00EA0ED2" w:rsidP="00EA0ED2">
      <w:pPr>
        <w:pStyle w:val="Code"/>
        <w:rPr>
          <w:ins w:id="199" w:author="pdoschki" w:date="2013-04-29T13:39:00Z"/>
        </w:rPr>
      </w:pPr>
      <w:ins w:id="200" w:author="pdoschki" w:date="2013-04-29T13:39:00Z">
        <w:r>
          <w:t xml:space="preserve">        &lt;</w:t>
        </w:r>
        <w:proofErr w:type="spellStart"/>
        <w:proofErr w:type="gramStart"/>
        <w:r>
          <w:t>groupId</w:t>
        </w:r>
        <w:proofErr w:type="spellEnd"/>
        <w:r>
          <w:t>&gt;</w:t>
        </w:r>
        <w:proofErr w:type="spellStart"/>
        <w:proofErr w:type="gramEnd"/>
        <w:r>
          <w:t>javax</w:t>
        </w:r>
        <w:proofErr w:type="spellEnd"/>
        <w:r>
          <w:t>&lt;/</w:t>
        </w:r>
        <w:proofErr w:type="spellStart"/>
        <w:r>
          <w:t>groupId</w:t>
        </w:r>
        <w:proofErr w:type="spellEnd"/>
        <w:r>
          <w:t xml:space="preserve">&gt;  </w:t>
        </w:r>
      </w:ins>
    </w:p>
    <w:p w:rsidR="00EA0ED2" w:rsidRDefault="00EA0ED2" w:rsidP="00EA0ED2">
      <w:pPr>
        <w:pStyle w:val="Code"/>
        <w:rPr>
          <w:ins w:id="201" w:author="pdoschki" w:date="2013-04-29T13:39:00Z"/>
        </w:rPr>
      </w:pPr>
      <w:ins w:id="202" w:author="pdoschki" w:date="2013-04-29T13:39:00Z">
        <w:r>
          <w:t xml:space="preserve">        &lt;</w:t>
        </w:r>
        <w:proofErr w:type="spellStart"/>
        <w:proofErr w:type="gramStart"/>
        <w:r>
          <w:t>artifactId</w:t>
        </w:r>
        <w:proofErr w:type="spellEnd"/>
        <w:r>
          <w:t>&gt;</w:t>
        </w:r>
        <w:proofErr w:type="spellStart"/>
        <w:proofErr w:type="gramEnd"/>
        <w:r>
          <w:t>javaee-api</w:t>
        </w:r>
        <w:proofErr w:type="spellEnd"/>
        <w:r>
          <w:t>&lt;/</w:t>
        </w:r>
        <w:proofErr w:type="spellStart"/>
        <w:r>
          <w:t>artifactId</w:t>
        </w:r>
        <w:proofErr w:type="spellEnd"/>
        <w:r>
          <w:t xml:space="preserve">&gt;  </w:t>
        </w:r>
      </w:ins>
    </w:p>
    <w:p w:rsidR="00EA0ED2" w:rsidRDefault="00EA0ED2" w:rsidP="00EA0ED2">
      <w:pPr>
        <w:pStyle w:val="Code"/>
        <w:rPr>
          <w:ins w:id="203" w:author="pdoschki" w:date="2013-04-29T13:39:00Z"/>
        </w:rPr>
      </w:pPr>
      <w:ins w:id="204" w:author="pdoschki" w:date="2013-04-29T13:39:00Z">
        <w:r>
          <w:t xml:space="preserve">        &lt;</w:t>
        </w:r>
        <w:proofErr w:type="gramStart"/>
        <w:r>
          <w:t>version</w:t>
        </w:r>
        <w:proofErr w:type="gramEnd"/>
        <w:r>
          <w:t>&gt;${javaee7.version}&lt;/version&gt;</w:t>
        </w:r>
      </w:ins>
    </w:p>
    <w:p w:rsidR="00EA0ED2" w:rsidRDefault="00EA0ED2" w:rsidP="00EA0ED2">
      <w:pPr>
        <w:pStyle w:val="Code"/>
        <w:rPr>
          <w:ins w:id="205" w:author="pdoschki" w:date="2013-04-29T13:39:00Z"/>
        </w:rPr>
      </w:pPr>
      <w:ins w:id="206" w:author="pdoschki" w:date="2013-04-29T13:39:00Z">
        <w:r>
          <w:t xml:space="preserve">        &lt;</w:t>
        </w:r>
        <w:proofErr w:type="gramStart"/>
        <w:r>
          <w:t>scope&gt;</w:t>
        </w:r>
        <w:proofErr w:type="gramEnd"/>
        <w:r>
          <w:t>provided&lt;/scope&gt;</w:t>
        </w:r>
      </w:ins>
    </w:p>
    <w:p w:rsidR="00EA0ED2" w:rsidRDefault="00EA0ED2" w:rsidP="00EA0ED2">
      <w:pPr>
        <w:pStyle w:val="Code"/>
      </w:pPr>
      <w:ins w:id="207" w:author="pdoschki" w:date="2013-04-29T13:39:00Z">
        <w:r>
          <w:t xml:space="preserve">    &lt;/dependency&gt;</w:t>
        </w:r>
      </w:ins>
    </w:p>
    <w:p w:rsidR="0007006B" w:rsidRDefault="00632621" w:rsidP="0007006B">
      <w:pPr>
        <w:pStyle w:val="Code"/>
      </w:pPr>
      <w:r>
        <w:t>&lt;/dependencies&gt;</w:t>
      </w:r>
    </w:p>
    <w:p w:rsidR="006C2843" w:rsidRDefault="0007006B" w:rsidP="006C2843">
      <w:pPr>
        <w:pStyle w:val="ListParagraph"/>
      </w:pPr>
      <w:del w:id="208" w:author="pdoschki" w:date="2013-04-29T13:30:00Z">
        <w:r w:rsidDel="00C461BB">
          <w:delText>The dependency on jersey-server is needed so that we can use the JAX-RS and Jersey server-side API in our applicatio</w:delText>
        </w:r>
        <w:r w:rsidR="006C2843" w:rsidDel="00C461BB">
          <w:delText xml:space="preserve">n. </w:delText>
        </w:r>
      </w:del>
      <w:r w:rsidR="006C2843">
        <w:t xml:space="preserve">We are going to use </w:t>
      </w:r>
      <w:proofErr w:type="spellStart"/>
      <w:r w:rsidR="006C2843">
        <w:t>MOXy</w:t>
      </w:r>
      <w:proofErr w:type="spellEnd"/>
      <w:r w:rsidR="006C2843">
        <w:t xml:space="preserve"> to map Java objects (particularly the Drawing bean) to/from JSON, hence the dependency on jersey-media-</w:t>
      </w:r>
      <w:proofErr w:type="spellStart"/>
      <w:r w:rsidR="006C2843">
        <w:t>moxy</w:t>
      </w:r>
      <w:proofErr w:type="spellEnd"/>
      <w:r w:rsidR="006C2843">
        <w:t>.</w:t>
      </w:r>
      <w:r w:rsidR="005143CB">
        <w:t xml:space="preserve"> Both dependencies have the scope set to "</w:t>
      </w:r>
      <w:proofErr w:type="gramStart"/>
      <w:r w:rsidR="005143CB">
        <w:t>provided</w:t>
      </w:r>
      <w:proofErr w:type="gramEnd"/>
      <w:r w:rsidR="005143CB">
        <w:t xml:space="preserve">", which means the respective </w:t>
      </w:r>
      <w:r w:rsidR="005143CB">
        <w:lastRenderedPageBreak/>
        <w:t>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5A0256">
      <w:pPr>
        <w:pStyle w:val="ListParagraph"/>
        <w:numPr>
          <w:ilvl w:val="0"/>
          <w:numId w:val="2"/>
        </w:numPr>
      </w:pPr>
      <w:r>
        <w:t>Let’s rebuild the project (right-click on the project, click on “Build” in the pop-up menu) to get these new dependencies downloaded from maven.</w:t>
      </w:r>
    </w:p>
    <w:p w:rsidR="00B731A6" w:rsidRDefault="00B731A6" w:rsidP="005A0256">
      <w:pPr>
        <w:pStyle w:val="ListParagraph"/>
        <w:numPr>
          <w:ilvl w:val="0"/>
          <w:numId w:val="2"/>
        </w:numPr>
      </w:pPr>
      <w:r>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5A0256">
      <w:pPr>
        <w:pStyle w:val="ListParagraph"/>
        <w:numPr>
          <w:ilvl w:val="0"/>
          <w:numId w:val="2"/>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5A0256">
      <w:pPr>
        <w:pStyle w:val="ListParagraph"/>
        <w:numPr>
          <w:ilvl w:val="0"/>
          <w:numId w:val="2"/>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4A056C" w:rsidRDefault="005143CB" w:rsidP="000013F9">
      <w:pPr>
        <w:pStyle w:val="Code"/>
      </w:pPr>
      <w:r>
        <w:t>}</w:t>
      </w:r>
    </w:p>
    <w:p w:rsidR="00B731A6" w:rsidRPr="004A056C" w:rsidRDefault="004A056C" w:rsidP="004A056C">
      <w:pPr>
        <w:pStyle w:val="ListParagraph"/>
        <w:rPr>
          <w:i/>
        </w:rPr>
      </w:pPr>
      <w:r>
        <w:rPr>
          <w:i/>
        </w:rPr>
        <w:t xml:space="preserve">NOTE: Whenever copy-pasting the code from this document, fix imports Java imports after the code is copied, either by following the </w:t>
      </w:r>
      <w:proofErr w:type="spellStart"/>
      <w:r>
        <w:rPr>
          <w:i/>
        </w:rPr>
        <w:t>NetBeans</w:t>
      </w:r>
      <w:proofErr w:type="spellEnd"/>
      <w:r>
        <w:rPr>
          <w:i/>
        </w:rPr>
        <w:t xml:space="preserve"> hints (</w:t>
      </w:r>
      <w:proofErr w:type="spellStart"/>
      <w:r>
        <w:rPr>
          <w:i/>
        </w:rPr>
        <w:t>Alt+Enter</w:t>
      </w:r>
      <w:proofErr w:type="spellEnd"/>
      <w:r>
        <w:rPr>
          <w:i/>
        </w:rPr>
        <w:t>) on each line, or by using the Optimize Imports feature (</w:t>
      </w:r>
      <w:proofErr w:type="spellStart"/>
      <w:r>
        <w:rPr>
          <w:i/>
        </w:rPr>
        <w:t>Ctrl+Shift+I</w:t>
      </w:r>
      <w:proofErr w:type="spellEnd"/>
      <w:r w:rsidR="006779E2">
        <w:rPr>
          <w:i/>
        </w:rPr>
        <w:t xml:space="preserve"> or </w:t>
      </w:r>
      <w:proofErr w:type="spellStart"/>
      <w:r w:rsidR="006779E2">
        <w:rPr>
          <w:i/>
        </w:rPr>
        <w:t>Cmd+Shift+I</w:t>
      </w:r>
      <w:proofErr w:type="spellEnd"/>
      <w:r w:rsidR="006779E2">
        <w:rPr>
          <w:i/>
        </w:rPr>
        <w:t xml:space="preserve"> when on </w:t>
      </w:r>
      <w:proofErr w:type="spellStart"/>
      <w:r w:rsidR="006779E2">
        <w:rPr>
          <w:i/>
        </w:rPr>
        <w:t>MacOS</w:t>
      </w:r>
      <w:proofErr w:type="spellEnd"/>
      <w:r>
        <w:rPr>
          <w:i/>
        </w:rPr>
        <w:t>) which fixes all imports at once.</w:t>
      </w:r>
      <w:r w:rsidR="006779E2">
        <w:rPr>
          <w:i/>
        </w:rPr>
        <w:t xml:space="preserve"> You can also use </w:t>
      </w:r>
      <w:proofErr w:type="spellStart"/>
      <w:r w:rsidR="006779E2">
        <w:rPr>
          <w:i/>
        </w:rPr>
        <w:t>Alt+Shift+F</w:t>
      </w:r>
      <w:proofErr w:type="spellEnd"/>
      <w:r w:rsidR="006779E2">
        <w:rPr>
          <w:i/>
        </w:rPr>
        <w:t xml:space="preserve"> (</w:t>
      </w:r>
      <w:proofErr w:type="spellStart"/>
      <w:r w:rsidR="006779E2">
        <w:rPr>
          <w:i/>
        </w:rPr>
        <w:t>Ctrl+Shift+F</w:t>
      </w:r>
      <w:proofErr w:type="spellEnd"/>
      <w:r w:rsidR="006779E2">
        <w:rPr>
          <w:i/>
        </w:rPr>
        <w:t xml:space="preserve"> on </w:t>
      </w:r>
      <w:proofErr w:type="spellStart"/>
      <w:r w:rsidR="006779E2">
        <w:rPr>
          <w:i/>
        </w:rPr>
        <w:t>MacOS</w:t>
      </w:r>
      <w:proofErr w:type="spellEnd"/>
      <w:r w:rsidR="006779E2">
        <w:rPr>
          <w:i/>
        </w:rPr>
        <w:t>) to reformat the code.</w:t>
      </w:r>
    </w:p>
    <w:p w:rsidR="005143CB" w:rsidRDefault="000013F9" w:rsidP="005A0256">
      <w:pPr>
        <w:pStyle w:val="ListParagraph"/>
        <w:numPr>
          <w:ilvl w:val="0"/>
          <w:numId w:val="2"/>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762370" w:rsidRDefault="005143CB" w:rsidP="005143CB">
      <w:pPr>
        <w:pStyle w:val="Code"/>
      </w:pPr>
      <w:r>
        <w:t xml:space="preserve">            .</w:t>
      </w:r>
      <w:proofErr w:type="gramStart"/>
      <w:r>
        <w:t>path(</w:t>
      </w:r>
      <w:proofErr w:type="spellStart"/>
      <w:proofErr w:type="gramEnd"/>
      <w:r>
        <w:t>DrawingsResource.class</w:t>
      </w:r>
      <w:proofErr w:type="spellEnd"/>
      <w:r w:rsidR="00762370">
        <w:t>).path("{</w:t>
      </w:r>
      <w:proofErr w:type="spellStart"/>
      <w:r w:rsidR="00762370">
        <w:t>drawingId</w:t>
      </w:r>
      <w:proofErr w:type="spellEnd"/>
      <w:r w:rsidR="00762370">
        <w:t>}")</w:t>
      </w:r>
      <w:r>
        <w:t xml:space="preserve">    </w:t>
      </w:r>
      <w:r w:rsidR="00762370">
        <w:t xml:space="preserve">     </w:t>
      </w:r>
    </w:p>
    <w:p w:rsidR="005143CB" w:rsidRDefault="00762370" w:rsidP="005143CB">
      <w:pPr>
        <w:pStyle w:val="Code"/>
      </w:pPr>
      <w:r>
        <w:t xml:space="preserve">            </w:t>
      </w:r>
      <w:r w:rsidR="005143CB">
        <w:t>.</w:t>
      </w:r>
      <w:proofErr w:type="gramStart"/>
      <w:r w:rsidR="005143CB">
        <w:t>build(</w:t>
      </w:r>
      <w:proofErr w:type="spellStart"/>
      <w:proofErr w:type="gramEnd"/>
      <w:r w:rsidR="005143CB">
        <w:t>DataProvider.createDrawing</w:t>
      </w:r>
      <w:proofErr w:type="spellEnd"/>
      <w:r w:rsidR="005143CB">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4A056C" w:rsidP="00874D07">
      <w:pPr>
        <w:pStyle w:val="ListParagraph"/>
      </w:pPr>
      <w:r>
        <w:t>Note</w:t>
      </w:r>
      <w:r w:rsidR="005143CB">
        <w:t xml:space="preserve"> we are using JAX-RS @Context annotation to inject </w:t>
      </w:r>
      <w:proofErr w:type="spellStart"/>
      <w:r w:rsidR="005143CB">
        <w:t>UriInfo</w:t>
      </w:r>
      <w:proofErr w:type="spellEnd"/>
      <w:r w:rsidR="005143CB">
        <w:t xml:space="preserve">, which provides contextual request-specific information about the request URI. The class provides us with the base URI of our application. We use it to construct the full URI of the newly created drawing. The </w:t>
      </w:r>
      <w:r w:rsidR="00426985">
        <w:t>second</w:t>
      </w:r>
      <w:r w:rsidR="005143CB">
        <w:t xml:space="preserve"> method parameter will receive the content of the HTTP request converted to an instance of </w:t>
      </w:r>
      <w:proofErr w:type="gramStart"/>
      <w:r w:rsidR="005143CB">
        <w:t>Drawi</w:t>
      </w:r>
      <w:r w:rsidR="00426985">
        <w:t>ng</w:t>
      </w:r>
      <w:proofErr w:type="gramEnd"/>
      <w:r w:rsidR="00426985">
        <w:t xml:space="preserve"> object (using JSON un-</w:t>
      </w:r>
      <w:proofErr w:type="spellStart"/>
      <w:r w:rsidR="00426985">
        <w:t>marshall</w:t>
      </w:r>
      <w:r w:rsidR="005143CB">
        <w:t>er</w:t>
      </w:r>
      <w:proofErr w:type="spellEnd"/>
      <w:r w:rsidR="005143CB">
        <w:t xml:space="preserve"> provided by </w:t>
      </w:r>
      <w:proofErr w:type="spellStart"/>
      <w:r w:rsidR="005143CB">
        <w:t>MOXy</w:t>
      </w:r>
      <w:proofErr w:type="spellEnd"/>
      <w:r w:rsidR="005143CB">
        <w:t xml:space="preserve"> library).</w:t>
      </w:r>
    </w:p>
    <w:p w:rsidR="00874D07" w:rsidRDefault="00874D07" w:rsidP="005A0256">
      <w:pPr>
        <w:pStyle w:val="ListParagraph"/>
        <w:numPr>
          <w:ilvl w:val="0"/>
          <w:numId w:val="2"/>
        </w:numPr>
      </w:pPr>
      <w:r>
        <w:t>Now, add a "</w:t>
      </w:r>
      <w:proofErr w:type="spellStart"/>
      <w:r>
        <w:t>get</w:t>
      </w:r>
      <w:r w:rsidR="00C621AF">
        <w:t>All</w:t>
      </w:r>
      <w:proofErr w:type="spell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lastRenderedPageBreak/>
        <w:t>public</w:t>
      </w:r>
      <w:proofErr w:type="gramEnd"/>
      <w:r>
        <w:t xml:space="preserve"> List&lt;Drawing&gt; </w:t>
      </w:r>
      <w:proofErr w:type="spellStart"/>
      <w:r>
        <w:t>get</w:t>
      </w:r>
      <w:r w:rsidR="00C621AF">
        <w:t>All</w:t>
      </w:r>
      <w:proofErr w:type="spellEnd"/>
      <w:r>
        <w: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5A0256">
      <w:pPr>
        <w:pStyle w:val="ListParagraph"/>
        <w:numPr>
          <w:ilvl w:val="0"/>
          <w:numId w:val="2"/>
        </w:numPr>
      </w:pPr>
      <w:r>
        <w:t>The third resource method we are going to add is the "</w:t>
      </w:r>
      <w:proofErr w:type="gramStart"/>
      <w:r w:rsidR="00C621AF">
        <w:t>get</w:t>
      </w:r>
      <w:r>
        <w:t>(</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C21355" w:rsidRDefault="00C21355" w:rsidP="00C21355">
      <w:pPr>
        <w:pStyle w:val="Code"/>
      </w:pPr>
      <w:proofErr w:type="gramStart"/>
      <w:r>
        <w:t>@Path(</w:t>
      </w:r>
      <w:proofErr w:type="gramEnd"/>
      <w:r>
        <w:t>"{id:[0-9]+}")</w:t>
      </w:r>
    </w:p>
    <w:p w:rsidR="00C21355" w:rsidRDefault="00C21355" w:rsidP="00C21355">
      <w:pPr>
        <w:pStyle w:val="Code"/>
      </w:pPr>
      <w:r>
        <w:t>@GET</w:t>
      </w:r>
    </w:p>
    <w:p w:rsidR="00C21355" w:rsidRDefault="00C21355" w:rsidP="00C21355">
      <w:pPr>
        <w:pStyle w:val="Code"/>
      </w:pPr>
      <w:proofErr w:type="gramStart"/>
      <w:r>
        <w:t>public</w:t>
      </w:r>
      <w:proofErr w:type="gramEnd"/>
      <w:r>
        <w:t xml:space="preserve"> Drawing get(@</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Drawing result = </w:t>
      </w:r>
      <w:proofErr w:type="spellStart"/>
      <w:proofErr w:type="gramStart"/>
      <w:r>
        <w:t>DataProvider.getDrawing</w:t>
      </w:r>
      <w:proofErr w:type="spellEnd"/>
      <w:r>
        <w:t>(</w:t>
      </w:r>
      <w:proofErr w:type="spellStart"/>
      <w:proofErr w:type="gramEnd"/>
      <w:r>
        <w:t>drawingId</w:t>
      </w:r>
      <w:proofErr w:type="spellEnd"/>
      <w:r>
        <w:t>);</w:t>
      </w:r>
    </w:p>
    <w:p w:rsidR="00C21355" w:rsidRDefault="00C21355" w:rsidP="00C21355">
      <w:pPr>
        <w:pStyle w:val="Code"/>
      </w:pPr>
      <w:r>
        <w:t xml:space="preserve">    </w:t>
      </w:r>
      <w:proofErr w:type="gramStart"/>
      <w:r>
        <w:t>if</w:t>
      </w:r>
      <w:proofErr w:type="gramEnd"/>
      <w:r>
        <w:t xml:space="preserve"> (result == null) {</w:t>
      </w:r>
    </w:p>
    <w:p w:rsidR="00C21355" w:rsidRDefault="00C21355" w:rsidP="00C21355">
      <w:pPr>
        <w:pStyle w:val="Code"/>
      </w:pPr>
      <w:r>
        <w:t xml:space="preserve">        </w:t>
      </w:r>
      <w:proofErr w:type="gramStart"/>
      <w:r>
        <w:t>throw</w:t>
      </w:r>
      <w:proofErr w:type="gramEnd"/>
      <w:r>
        <w:t xml:space="preserve"> new </w:t>
      </w:r>
      <w:proofErr w:type="spellStart"/>
      <w:r>
        <w:t>NotFoundException</w:t>
      </w:r>
      <w:proofErr w:type="spellEnd"/>
      <w:r>
        <w:t>();</w:t>
      </w:r>
    </w:p>
    <w:p w:rsidR="00C21355" w:rsidRDefault="00C21355" w:rsidP="00C21355">
      <w:pPr>
        <w:pStyle w:val="Code"/>
      </w:pPr>
      <w:r>
        <w:t xml:space="preserve">    }</w:t>
      </w:r>
    </w:p>
    <w:p w:rsidR="00C21355" w:rsidRDefault="00C21355" w:rsidP="00C21355">
      <w:pPr>
        <w:pStyle w:val="Code"/>
      </w:pPr>
      <w:r>
        <w:t xml:space="preserve">    </w:t>
      </w:r>
      <w:proofErr w:type="gramStart"/>
      <w:r>
        <w:t>return</w:t>
      </w:r>
      <w:proofErr w:type="gramEnd"/>
      <w:r>
        <w:t xml:space="preserve"> result;</w:t>
      </w:r>
    </w:p>
    <w:p w:rsidR="003B1368" w:rsidRDefault="00C21355" w:rsidP="00C21355">
      <w:pPr>
        <w:pStyle w:val="Code"/>
      </w:pPr>
      <w:r>
        <w:t>}</w:t>
      </w:r>
    </w:p>
    <w:p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w:t>
      </w:r>
      <w:proofErr w:type="spellStart"/>
      <w:r>
        <w:t>abc</w:t>
      </w:r>
      <w:proofErr w:type="spellEnd"/>
      <w:r>
        <w:t>" will not match.</w:t>
      </w:r>
    </w:p>
    <w:p w:rsidR="00C621AF"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C621AF" w:rsidRDefault="00C621AF" w:rsidP="005A0256">
      <w:pPr>
        <w:pStyle w:val="ListParagraph"/>
        <w:numPr>
          <w:ilvl w:val="0"/>
          <w:numId w:val="2"/>
        </w:numPr>
      </w:pPr>
      <w:r>
        <w:t>Another sub-resource method we will add is "</w:t>
      </w:r>
      <w:proofErr w:type="gramStart"/>
      <w:r>
        <w:t>delete(</w:t>
      </w:r>
      <w:proofErr w:type="gramEnd"/>
      <w:r>
        <w:t>)". It will be mapped to the same path as "get()":</w:t>
      </w:r>
    </w:p>
    <w:p w:rsidR="00C21355" w:rsidRDefault="00C21355" w:rsidP="00C21355">
      <w:pPr>
        <w:pStyle w:val="Code"/>
      </w:pPr>
      <w:proofErr w:type="gramStart"/>
      <w:r>
        <w:t>@Path(</w:t>
      </w:r>
      <w:proofErr w:type="gramEnd"/>
      <w:r>
        <w:t>"{id</w:t>
      </w:r>
      <w:r w:rsidRPr="003B1368">
        <w:t>:[0-9]+</w:t>
      </w:r>
      <w:r>
        <w:t>}")</w:t>
      </w:r>
    </w:p>
    <w:p w:rsidR="00C21355" w:rsidRDefault="00C21355" w:rsidP="00C21355">
      <w:pPr>
        <w:pStyle w:val="Code"/>
      </w:pPr>
      <w:r>
        <w:t>@DELETE</w:t>
      </w:r>
    </w:p>
    <w:p w:rsidR="00C21355" w:rsidRDefault="00C21355" w:rsidP="00C21355">
      <w:pPr>
        <w:pStyle w:val="Code"/>
      </w:pPr>
      <w:proofErr w:type="gramStart"/>
      <w:r>
        <w:t>@Consumes(</w:t>
      </w:r>
      <w:proofErr w:type="gramEnd"/>
      <w:r>
        <w:t>"*/*")</w:t>
      </w:r>
    </w:p>
    <w:p w:rsidR="00C21355" w:rsidRDefault="00C21355" w:rsidP="00C21355">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C21355" w:rsidRPr="0023719D" w:rsidRDefault="00C21355" w:rsidP="00C21355">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C21355" w:rsidRDefault="00C21355" w:rsidP="00C21355">
      <w:pPr>
        <w:pStyle w:val="Code"/>
      </w:pPr>
      <w:r>
        <w:t xml:space="preserve">    }</w:t>
      </w:r>
    </w:p>
    <w:p w:rsidR="00874D07" w:rsidRDefault="00C21355" w:rsidP="00C21355">
      <w:pPr>
        <w:pStyle w:val="Code"/>
      </w:pPr>
      <w:r>
        <w:t>}</w:t>
      </w:r>
    </w:p>
    <w:p w:rsidR="00335288" w:rsidRDefault="00874D07" w:rsidP="005A0256">
      <w:pPr>
        <w:pStyle w:val="ListParagraph"/>
        <w:numPr>
          <w:ilvl w:val="0"/>
          <w:numId w:val="2"/>
        </w:numPr>
      </w:pPr>
      <w:r>
        <w:t xml:space="preserve">Finally we need to add a JAX-RS application class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del w:id="209" w:author="pdoschki" w:date="2013-04-29T13:54:00Z">
        <w:r w:rsidR="00335288" w:rsidDel="00147650">
          <w:delText>ResourceConfig</w:delText>
        </w:r>
      </w:del>
      <w:ins w:id="210" w:author="pdoschki" w:date="2013-04-29T13:54:00Z">
        <w:r w:rsidR="00147650">
          <w:t>Application</w:t>
        </w:r>
      </w:ins>
      <w:r w:rsidR="00335288">
        <w:t xml:space="preserve">" class, which is </w:t>
      </w:r>
      <w:del w:id="211" w:author="pdoschki" w:date="2013-04-29T13:56:00Z">
        <w:r w:rsidR="00335288" w:rsidDel="00147650">
          <w:delText xml:space="preserve">a </w:delText>
        </w:r>
      </w:del>
      <w:ins w:id="212" w:author="pdoschki" w:date="2013-04-29T13:56:00Z">
        <w:r w:rsidR="00147650">
          <w:t xml:space="preserve">the </w:t>
        </w:r>
      </w:ins>
      <w:del w:id="213" w:author="pdoschki" w:date="2013-04-29T13:55:00Z">
        <w:r w:rsidR="00335288" w:rsidDel="00147650">
          <w:lastRenderedPageBreak/>
          <w:delText xml:space="preserve">Jersey API class that provides some useful functionality additional to what the default </w:delText>
        </w:r>
      </w:del>
      <w:r w:rsidR="00335288">
        <w:t xml:space="preserve">JAX-RS API </w:t>
      </w:r>
      <w:del w:id="214" w:author="pdoschki" w:date="2013-04-29T13:56:00Z">
        <w:r w:rsidR="00335288" w:rsidDel="00147650">
          <w:delText>Application class provides (such as package scannin</w:delText>
        </w:r>
        <w:r w:rsidR="006779E2" w:rsidDel="00147650">
          <w:delText>g, notion of properties, etc.).</w:delText>
        </w:r>
      </w:del>
      <w:ins w:id="215" w:author="pdoschki" w:date="2013-04-29T13:56:00Z">
        <w:r w:rsidR="00147650">
          <w:t>configuration class.</w:t>
        </w:r>
      </w:ins>
      <w:r w:rsidR="006779E2">
        <w:br/>
      </w:r>
      <w:r w:rsidR="006779E2">
        <w:rPr>
          <w:i/>
        </w:rPr>
        <w:t xml:space="preserve">NOTE: If REST Resources Configuration dialog appears while performing this step in </w:t>
      </w:r>
      <w:proofErr w:type="spellStart"/>
      <w:r w:rsidR="006779E2">
        <w:rPr>
          <w:i/>
        </w:rPr>
        <w:t>NetBeans</w:t>
      </w:r>
      <w:proofErr w:type="spellEnd"/>
      <w:r w:rsidR="006779E2">
        <w:rPr>
          <w:i/>
        </w:rPr>
        <w:t>, simply click Cancel.</w:t>
      </w:r>
      <w:r w:rsidR="006779E2">
        <w:br/>
      </w:r>
      <w:r w:rsidR="00335288">
        <w:t>The resulting class should look as follows:</w:t>
      </w:r>
    </w:p>
    <w:p w:rsidR="00147650" w:rsidRDefault="00147650" w:rsidP="00147650">
      <w:pPr>
        <w:pStyle w:val="Code"/>
        <w:rPr>
          <w:ins w:id="216" w:author="pdoschki" w:date="2013-04-29T13:58:00Z"/>
        </w:rPr>
      </w:pPr>
      <w:proofErr w:type="gramStart"/>
      <w:ins w:id="217" w:author="pdoschki" w:date="2013-04-29T13:58:00Z">
        <w:r>
          <w:t>@</w:t>
        </w:r>
        <w:proofErr w:type="spellStart"/>
        <w:r>
          <w:t>ApplicationPath</w:t>
        </w:r>
        <w:proofErr w:type="spellEnd"/>
        <w:r>
          <w:t>(</w:t>
        </w:r>
        <w:proofErr w:type="gramEnd"/>
        <w:r>
          <w:t>"</w:t>
        </w:r>
        <w:proofErr w:type="spellStart"/>
        <w:r>
          <w:t>api</w:t>
        </w:r>
        <w:proofErr w:type="spellEnd"/>
        <w:r>
          <w:t>")</w:t>
        </w:r>
      </w:ins>
    </w:p>
    <w:p w:rsidR="00147650" w:rsidRDefault="00147650" w:rsidP="00147650">
      <w:pPr>
        <w:pStyle w:val="Code"/>
        <w:rPr>
          <w:ins w:id="218" w:author="pdoschki" w:date="2013-04-29T13:58:00Z"/>
        </w:rPr>
      </w:pPr>
      <w:proofErr w:type="gramStart"/>
      <w:ins w:id="219" w:author="pdoschki" w:date="2013-04-29T13:58:00Z">
        <w:r>
          <w:t>public</w:t>
        </w:r>
        <w:proofErr w:type="gramEnd"/>
        <w:r>
          <w:t xml:space="preserve"> class </w:t>
        </w:r>
        <w:proofErr w:type="spellStart"/>
        <w:r>
          <w:t>JaxrsApplication</w:t>
        </w:r>
        <w:proofErr w:type="spellEnd"/>
        <w:r>
          <w:t xml:space="preserve"> extends </w:t>
        </w:r>
        <w:proofErr w:type="spellStart"/>
        <w:r>
          <w:t>javax.ws.rs.core.Application</w:t>
        </w:r>
        <w:proofErr w:type="spellEnd"/>
        <w:r>
          <w:t xml:space="preserve"> {</w:t>
        </w:r>
      </w:ins>
    </w:p>
    <w:p w:rsidR="00147650" w:rsidRDefault="00147650" w:rsidP="00147650">
      <w:pPr>
        <w:pStyle w:val="Code"/>
        <w:rPr>
          <w:ins w:id="220" w:author="pdoschki" w:date="2013-04-29T13:58:00Z"/>
        </w:rPr>
      </w:pPr>
    </w:p>
    <w:p w:rsidR="00147650" w:rsidRDefault="00147650" w:rsidP="00147650">
      <w:pPr>
        <w:pStyle w:val="Code"/>
        <w:rPr>
          <w:ins w:id="221" w:author="pdoschki" w:date="2013-04-29T13:58:00Z"/>
        </w:rPr>
      </w:pPr>
      <w:ins w:id="222" w:author="pdoschki" w:date="2013-04-29T13:58:00Z">
        <w:r>
          <w:t xml:space="preserve">    @Override</w:t>
        </w:r>
      </w:ins>
    </w:p>
    <w:p w:rsidR="00147650" w:rsidRDefault="00147650" w:rsidP="00147650">
      <w:pPr>
        <w:pStyle w:val="Code"/>
        <w:rPr>
          <w:ins w:id="223" w:author="pdoschki" w:date="2013-04-29T13:58:00Z"/>
        </w:rPr>
      </w:pPr>
      <w:ins w:id="224" w:author="pdoschki" w:date="2013-04-29T13:58:00Z">
        <w:r>
          <w:t xml:space="preserve">    </w:t>
        </w:r>
        <w:proofErr w:type="gramStart"/>
        <w:r>
          <w:t>public</w:t>
        </w:r>
        <w:proofErr w:type="gramEnd"/>
        <w:r>
          <w:t xml:space="preserve"> Set&lt;Class&lt;?&gt;&gt; </w:t>
        </w:r>
        <w:proofErr w:type="spellStart"/>
        <w:r>
          <w:t>getClasses</w:t>
        </w:r>
        <w:proofErr w:type="spellEnd"/>
        <w:r>
          <w:t>() {</w:t>
        </w:r>
      </w:ins>
    </w:p>
    <w:p w:rsidR="00147650" w:rsidRDefault="00147650" w:rsidP="00147650">
      <w:pPr>
        <w:pStyle w:val="Code"/>
        <w:rPr>
          <w:ins w:id="225" w:author="pdoschki" w:date="2013-04-29T13:58:00Z"/>
        </w:rPr>
      </w:pPr>
      <w:ins w:id="226" w:author="pdoschki" w:date="2013-04-29T13:58:00Z">
        <w:r>
          <w:t xml:space="preserve">        </w:t>
        </w:r>
        <w:proofErr w:type="gramStart"/>
        <w:r>
          <w:t>final</w:t>
        </w:r>
        <w:proofErr w:type="gramEnd"/>
        <w:r>
          <w:t xml:space="preserve"> Set&lt;Class&lt;?&gt;&gt; classes = new </w:t>
        </w:r>
        <w:proofErr w:type="spellStart"/>
        <w:r>
          <w:t>HashSet</w:t>
        </w:r>
        <w:proofErr w:type="spellEnd"/>
        <w:r>
          <w:t>&lt;Class&lt;?&gt;&gt;();</w:t>
        </w:r>
      </w:ins>
    </w:p>
    <w:p w:rsidR="00147650" w:rsidRDefault="00147650" w:rsidP="00147650">
      <w:pPr>
        <w:pStyle w:val="Code"/>
        <w:rPr>
          <w:ins w:id="227" w:author="pdoschki" w:date="2013-04-29T13:58:00Z"/>
        </w:rPr>
      </w:pPr>
      <w:ins w:id="228" w:author="pdoschki" w:date="2013-04-29T13:58:00Z">
        <w:r>
          <w:t xml:space="preserve">        </w:t>
        </w:r>
        <w:proofErr w:type="spellStart"/>
        <w:proofErr w:type="gramStart"/>
        <w:r>
          <w:t>classes.add</w:t>
        </w:r>
        <w:proofErr w:type="spellEnd"/>
        <w:r>
          <w:t>(</w:t>
        </w:r>
        <w:proofErr w:type="spellStart"/>
        <w:proofErr w:type="gramEnd"/>
        <w:r>
          <w:t>DrawingsResource.class</w:t>
        </w:r>
        <w:proofErr w:type="spellEnd"/>
        <w:r>
          <w:t>);</w:t>
        </w:r>
      </w:ins>
    </w:p>
    <w:p w:rsidR="00147650" w:rsidRDefault="00147650" w:rsidP="00147650">
      <w:pPr>
        <w:pStyle w:val="Code"/>
        <w:rPr>
          <w:ins w:id="229" w:author="pdoschki" w:date="2013-04-29T13:58:00Z"/>
        </w:rPr>
      </w:pPr>
      <w:ins w:id="230" w:author="pdoschki" w:date="2013-04-29T13:58:00Z">
        <w:r>
          <w:t xml:space="preserve">        </w:t>
        </w:r>
        <w:proofErr w:type="spellStart"/>
        <w:proofErr w:type="gramStart"/>
        <w:r>
          <w:t>classes.add</w:t>
        </w:r>
        <w:proofErr w:type="spellEnd"/>
        <w:r>
          <w:t>(</w:t>
        </w:r>
        <w:proofErr w:type="spellStart"/>
        <w:proofErr w:type="gramEnd"/>
        <w:r>
          <w:t>MoxyJsonFeature.class</w:t>
        </w:r>
        <w:proofErr w:type="spellEnd"/>
        <w:r>
          <w:t>);</w:t>
        </w:r>
      </w:ins>
    </w:p>
    <w:p w:rsidR="00147650" w:rsidRDefault="00147650" w:rsidP="00147650">
      <w:pPr>
        <w:pStyle w:val="Code"/>
        <w:rPr>
          <w:ins w:id="231" w:author="pdoschki" w:date="2013-04-29T13:58:00Z"/>
        </w:rPr>
      </w:pPr>
      <w:ins w:id="232" w:author="pdoschki" w:date="2013-04-29T13:58:00Z">
        <w:r>
          <w:t xml:space="preserve">        </w:t>
        </w:r>
        <w:proofErr w:type="gramStart"/>
        <w:r>
          <w:t>return</w:t>
        </w:r>
        <w:proofErr w:type="gramEnd"/>
        <w:r>
          <w:t xml:space="preserve"> classes;</w:t>
        </w:r>
      </w:ins>
    </w:p>
    <w:p w:rsidR="00147650" w:rsidRDefault="00147650" w:rsidP="00147650">
      <w:pPr>
        <w:pStyle w:val="Code"/>
        <w:rPr>
          <w:ins w:id="233" w:author="pdoschki" w:date="2013-04-29T13:58:00Z"/>
        </w:rPr>
      </w:pPr>
      <w:ins w:id="234" w:author="pdoschki" w:date="2013-04-29T13:58:00Z">
        <w:r>
          <w:t xml:space="preserve">    }</w:t>
        </w:r>
      </w:ins>
    </w:p>
    <w:p w:rsidR="00335288" w:rsidDel="00147650" w:rsidRDefault="00147650" w:rsidP="00147650">
      <w:pPr>
        <w:pStyle w:val="Code"/>
        <w:rPr>
          <w:del w:id="235" w:author="pdoschki" w:date="2013-04-29T13:58:00Z"/>
        </w:rPr>
      </w:pPr>
      <w:ins w:id="236" w:author="pdoschki" w:date="2013-04-29T13:58:00Z">
        <w:r>
          <w:t>}</w:t>
        </w:r>
      </w:ins>
      <w:del w:id="237" w:author="pdoschki" w:date="2013-04-29T13:58:00Z">
        <w:r w:rsidR="00335288" w:rsidDel="00147650">
          <w:delText>@ApplicationPath("api")</w:delText>
        </w:r>
      </w:del>
    </w:p>
    <w:p w:rsidR="00335288" w:rsidDel="00147650" w:rsidRDefault="00335288" w:rsidP="00335288">
      <w:pPr>
        <w:pStyle w:val="Code"/>
        <w:rPr>
          <w:del w:id="238" w:author="pdoschki" w:date="2013-04-29T13:58:00Z"/>
        </w:rPr>
      </w:pPr>
      <w:del w:id="239" w:author="pdoschki" w:date="2013-04-29T13:58:00Z">
        <w:r w:rsidDel="00147650">
          <w:delText>public class JaxrsApplication extends ResourceConfig {</w:delText>
        </w:r>
      </w:del>
    </w:p>
    <w:p w:rsidR="00335288" w:rsidDel="00147650" w:rsidRDefault="00335288" w:rsidP="00335288">
      <w:pPr>
        <w:pStyle w:val="Code"/>
        <w:rPr>
          <w:del w:id="240" w:author="pdoschki" w:date="2013-04-29T13:58:00Z"/>
        </w:rPr>
      </w:pPr>
      <w:del w:id="241" w:author="pdoschki" w:date="2013-04-29T13:58:00Z">
        <w:r w:rsidDel="00147650">
          <w:delText xml:space="preserve">    public JaxrsApplication() {</w:delText>
        </w:r>
      </w:del>
    </w:p>
    <w:p w:rsidR="00335288" w:rsidDel="00147650" w:rsidRDefault="00335288" w:rsidP="00335288">
      <w:pPr>
        <w:pStyle w:val="Code"/>
        <w:rPr>
          <w:del w:id="242" w:author="pdoschki" w:date="2013-04-29T13:58:00Z"/>
        </w:rPr>
      </w:pPr>
      <w:del w:id="243" w:author="pdoschki" w:date="2013-04-29T13:58:00Z">
        <w:r w:rsidDel="00147650">
          <w:delText xml:space="preserve">        super(DrawingsResource.class);</w:delText>
        </w:r>
      </w:del>
    </w:p>
    <w:p w:rsidR="00335288" w:rsidDel="00147650" w:rsidRDefault="00335288" w:rsidP="00335288">
      <w:pPr>
        <w:pStyle w:val="Code"/>
        <w:rPr>
          <w:del w:id="244" w:author="pdoschki" w:date="2013-04-29T13:58:00Z"/>
        </w:rPr>
      </w:pPr>
      <w:del w:id="245" w:author="pdoschki" w:date="2013-04-29T13:58:00Z">
        <w:r w:rsidDel="00147650">
          <w:delText xml:space="preserve">        addBinders(new MoxyJsonBinder());</w:delText>
        </w:r>
      </w:del>
    </w:p>
    <w:p w:rsidR="00335288" w:rsidDel="00147650" w:rsidRDefault="00335288" w:rsidP="00335288">
      <w:pPr>
        <w:pStyle w:val="Code"/>
        <w:rPr>
          <w:del w:id="246" w:author="pdoschki" w:date="2013-04-29T13:58:00Z"/>
        </w:rPr>
      </w:pPr>
      <w:del w:id="247" w:author="pdoschki" w:date="2013-04-29T13:58:00Z">
        <w:r w:rsidDel="00147650">
          <w:delText xml:space="preserve">    }</w:delText>
        </w:r>
      </w:del>
    </w:p>
    <w:p w:rsidR="00335288" w:rsidDel="00147650" w:rsidRDefault="00335288" w:rsidP="00335288">
      <w:pPr>
        <w:pStyle w:val="Code"/>
        <w:rPr>
          <w:del w:id="248" w:author="pdoschki" w:date="2013-04-29T13:58:00Z"/>
        </w:rPr>
      </w:pPr>
      <w:del w:id="249" w:author="pdoschki" w:date="2013-04-29T13:58:00Z">
        <w:r w:rsidDel="00147650">
          <w:delText>}</w:delText>
        </w:r>
      </w:del>
    </w:p>
    <w:p w:rsidR="0023719D" w:rsidRDefault="00335288" w:rsidP="0023719D">
      <w:pPr>
        <w:pStyle w:val="ListParagraph"/>
      </w:pPr>
      <w:r>
        <w:t xml:space="preserve">As you can see, </w:t>
      </w:r>
      <w:del w:id="250" w:author="pdoschki" w:date="2013-04-29T14:01:00Z">
        <w:r w:rsidDel="00147650">
          <w:delText xml:space="preserve">in the constructor of the class we are passing the resource class to the constructor of the super class – this tells the JAX-RS application what classes it should recognize as resources or providers. We are registering the JSON-related MOXy providers by a single call </w:delText>
        </w:r>
        <w:r w:rsidR="00056154" w:rsidDel="00147650">
          <w:delText>addBinders() – binder is a Jersey proprietary concept that can be used for registering a set of co-related JAX-RS providers as a single "feature".</w:delText>
        </w:r>
      </w:del>
      <w:ins w:id="251" w:author="pdoschki" w:date="2013-04-29T14:01:00Z">
        <w:r w:rsidR="00147650">
          <w:t xml:space="preserve">we register the </w:t>
        </w:r>
        <w:proofErr w:type="spellStart"/>
        <w:r w:rsidR="00147650">
          <w:t>DrawingResource</w:t>
        </w:r>
        <w:proofErr w:type="spellEnd"/>
        <w:r w:rsidR="00147650">
          <w:t xml:space="preserve"> class as a JAX-RS resource class and enable </w:t>
        </w:r>
        <w:proofErr w:type="spellStart"/>
        <w:r w:rsidR="00147650">
          <w:t>MoxyJsonFeature</w:t>
        </w:r>
        <w:proofErr w:type="spellEnd"/>
        <w:r w:rsidR="00147650">
          <w:t xml:space="preserve"> which takes care of the automatic conversion between Drawing objects and their JSON representation</w:t>
        </w:r>
      </w:ins>
      <w:ins w:id="252" w:author="pdoschki" w:date="2013-04-29T14:03:00Z">
        <w:r w:rsidR="007E25FD">
          <w:t>.</w:t>
        </w:r>
      </w:ins>
    </w:p>
    <w:p w:rsidR="009479F9" w:rsidRDefault="0023719D" w:rsidP="005A0256">
      <w:pPr>
        <w:pStyle w:val="ListParagraph"/>
        <w:numPr>
          <w:ilvl w:val="0"/>
          <w:numId w:val="2"/>
        </w:numPr>
      </w:pPr>
      <w:r>
        <w:t xml:space="preserve">We are done with </w:t>
      </w:r>
      <w:r w:rsidR="009479F9">
        <w:t xml:space="preserve">the implementation part, let's rebuild and run the application to try it out (right-click on the project and </w:t>
      </w:r>
      <w:r w:rsidR="006779E2">
        <w:t>click</w:t>
      </w:r>
      <w:r w:rsidR="009479F9">
        <w:t xml:space="preserve"> Run).</w:t>
      </w:r>
    </w:p>
    <w:p w:rsidR="009479F9" w:rsidRDefault="009479F9" w:rsidP="005A0256">
      <w:pPr>
        <w:pStyle w:val="ListParagraph"/>
        <w:numPr>
          <w:ilvl w:val="0"/>
          <w:numId w:val="2"/>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t>
      </w:r>
      <w:r w:rsidR="006779E2">
        <w:t>has been</w:t>
      </w:r>
      <w:r>
        <w:t xml:space="preserve">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5A0256">
      <w:pPr>
        <w:pStyle w:val="ListParagraph"/>
        <w:numPr>
          <w:ilvl w:val="0"/>
          <w:numId w:val="2"/>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10" w:history="1">
        <w:r w:rsidRPr="00CB3EE4">
          <w:rPr>
            <w:rStyle w:val="Hyperlink"/>
          </w:rPr>
          <w:t>http://localhost:8080/drawingboard/api/drawings</w:t>
        </w:r>
      </w:hyperlink>
      <w:r>
        <w:t xml:space="preserve">) directly into the </w:t>
      </w:r>
      <w:r>
        <w:lastRenderedPageBreak/>
        <w:t>address bar of the browser and hit enter. That will send an HTTP GET request to our resource and you should see the JSON string representing the list of drawings.</w:t>
      </w:r>
    </w:p>
    <w:p w:rsidR="009479F9" w:rsidRDefault="009479F9" w:rsidP="005A0256">
      <w:pPr>
        <w:pStyle w:val="ListParagraph"/>
        <w:numPr>
          <w:ilvl w:val="0"/>
          <w:numId w:val="2"/>
        </w:numPr>
      </w:pPr>
      <w:r>
        <w:t xml:space="preserve">To directly make POST and DELETE requests to our REST API you can utilize the Postman Chrome add-on that's installed on your machine. To try adding a new drawing, you can enter </w:t>
      </w:r>
      <w:hyperlink r:id="rId11"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{"name</w:t>
      </w:r>
      <w:proofErr w:type="gramStart"/>
      <w:r w:rsidRPr="009479F9">
        <w:t>" :</w:t>
      </w:r>
      <w:proofErr w:type="gramEnd"/>
      <w:r w:rsidRPr="009479F9">
        <w:t xml:space="preserve">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253" w:name="_Toc355681164"/>
      <w:r>
        <w:lastRenderedPageBreak/>
        <w:t>Exercise 2: Adding Server-Sent Events</w:t>
      </w:r>
      <w:bookmarkEnd w:id="253"/>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5A0256">
      <w:pPr>
        <w:pStyle w:val="ListParagraph"/>
        <w:numPr>
          <w:ilvl w:val="0"/>
          <w:numId w:val="3"/>
        </w:numPr>
      </w:pPr>
      <w:r>
        <w:t>The SSE support for Jersey resides in jersey-media-</w:t>
      </w:r>
      <w:proofErr w:type="spellStart"/>
      <w:r>
        <w:t>sse</w:t>
      </w:r>
      <w:proofErr w:type="spellEnd"/>
      <w:r>
        <w:t xml:space="preserve"> maven module, so let's add this dependency to our application pom.xml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r>
        <w:t>&gt;</w:t>
      </w:r>
      <w:proofErr w:type="gramEnd"/>
      <w:r>
        <w: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scope&gt;</w:t>
      </w:r>
      <w:proofErr w:type="gramEnd"/>
      <w:r>
        <w:t>provided&lt;/scope&gt;</w:t>
      </w:r>
    </w:p>
    <w:p w:rsidR="00F426C3" w:rsidRDefault="00F426C3" w:rsidP="00F426C3">
      <w:pPr>
        <w:pStyle w:val="Code"/>
      </w:pPr>
      <w:r>
        <w:t>&lt;/dependency&gt;</w:t>
      </w:r>
    </w:p>
    <w:p w:rsidR="00F426C3" w:rsidRDefault="00F426C3" w:rsidP="005A0256">
      <w:pPr>
        <w:pStyle w:val="ListParagraph"/>
        <w:numPr>
          <w:ilvl w:val="0"/>
          <w:numId w:val="3"/>
        </w:numPr>
      </w:pPr>
      <w:r>
        <w:t>Rebuild the project so that the dependency gets downloaded (right-click the project and choose Build).</w:t>
      </w:r>
    </w:p>
    <w:p w:rsidR="00FD1662" w:rsidRDefault="00FD1662" w:rsidP="005A0256">
      <w:pPr>
        <w:pStyle w:val="ListParagraph"/>
        <w:numPr>
          <w:ilvl w:val="0"/>
          <w:numId w:val="3"/>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w:t>
      </w:r>
      <w:r w:rsidR="007B6605">
        <w:t xml:space="preserve">add </w:t>
      </w:r>
      <w:r>
        <w:t>the following field declaration:</w:t>
      </w:r>
    </w:p>
    <w:p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rsidR="00FD1662" w:rsidRDefault="00FD1662" w:rsidP="00FD1662">
      <w:pPr>
        <w:pStyle w:val="Code"/>
      </w:pPr>
      <w:r>
        <w:t xml:space="preserve">        = new </w:t>
      </w:r>
      <w:proofErr w:type="spellStart"/>
      <w:proofErr w:type="gramStart"/>
      <w:r>
        <w:t>SseBroadcaster</w:t>
      </w:r>
      <w:proofErr w:type="spellEnd"/>
      <w:r>
        <w:t>(</w:t>
      </w:r>
      <w:proofErr w:type="gramEnd"/>
      <w:r>
        <w:t>);</w:t>
      </w:r>
    </w:p>
    <w:p w:rsidR="00FD1662" w:rsidRDefault="00FD1662" w:rsidP="005A0256">
      <w:pPr>
        <w:pStyle w:val="ListParagraph"/>
        <w:numPr>
          <w:ilvl w:val="0"/>
          <w:numId w:val="3"/>
        </w:numPr>
      </w:pPr>
      <w:r>
        <w:t>Now, find the</w:t>
      </w:r>
      <w:r w:rsidR="00762370">
        <w:t xml:space="preserve"> </w:t>
      </w:r>
      <w:proofErr w:type="spellStart"/>
      <w:r w:rsidR="00762370">
        <w:t>createDrawing</w:t>
      </w:r>
      <w:proofErr w:type="spellEnd"/>
      <w:r w:rsidR="00762370">
        <w:t>() method and ins</w:t>
      </w:r>
      <w:r>
        <w:t>ert the following just before the line with the return statement:</w:t>
      </w:r>
    </w:p>
    <w:p w:rsidR="00FD1662" w:rsidRDefault="00FD1662" w:rsidP="00FD1662">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FD1662" w:rsidRDefault="007362D8" w:rsidP="00FD1662">
      <w:pPr>
        <w:pStyle w:val="Code"/>
      </w:pPr>
      <w:r>
        <w:t xml:space="preserve">        </w:t>
      </w:r>
      <w:r w:rsidR="00FD1662">
        <w:t>.</w:t>
      </w:r>
      <w:proofErr w:type="gramStart"/>
      <w:r w:rsidR="00FD1662">
        <w:t>name(</w:t>
      </w:r>
      <w:proofErr w:type="gramEnd"/>
      <w:r w:rsidR="00FD1662">
        <w:t>"create")</w:t>
      </w:r>
    </w:p>
    <w:p w:rsidR="00FD1662" w:rsidRDefault="007362D8" w:rsidP="00FD1662">
      <w:pPr>
        <w:pStyle w:val="Code"/>
      </w:pPr>
      <w:r>
        <w:t xml:space="preserve">        </w:t>
      </w:r>
      <w:r w:rsidR="00FD1662">
        <w:t>.</w:t>
      </w:r>
      <w:proofErr w:type="gramStart"/>
      <w:r w:rsidR="00FD1662">
        <w:t>data(</w:t>
      </w:r>
      <w:proofErr w:type="spellStart"/>
      <w:proofErr w:type="gramEnd"/>
      <w:r w:rsidR="00FD1662">
        <w:t>Drawing.class</w:t>
      </w:r>
      <w:proofErr w:type="spellEnd"/>
      <w:r w:rsidR="00FD1662">
        <w:t>, result)</w:t>
      </w:r>
    </w:p>
    <w:p w:rsidR="00FD1662" w:rsidRDefault="00FD1662" w:rsidP="00FD1662">
      <w:pPr>
        <w:pStyle w:val="Code"/>
      </w:pPr>
      <w:r>
        <w:t xml:space="preserve">        .</w:t>
      </w:r>
      <w:proofErr w:type="spellStart"/>
      <w:proofErr w:type="gramStart"/>
      <w:r>
        <w:t>mediaType</w:t>
      </w:r>
      <w:proofErr w:type="spellEnd"/>
      <w:r>
        <w:t>(</w:t>
      </w:r>
      <w:proofErr w:type="spellStart"/>
      <w:proofErr w:type="gramEnd"/>
      <w:r>
        <w:t>MediaType.APPLICATION_JSON_TYPE</w:t>
      </w:r>
      <w:proofErr w:type="spellEnd"/>
      <w:r>
        <w:t>)</w:t>
      </w:r>
    </w:p>
    <w:p w:rsidR="00FD1662" w:rsidRDefault="007362D8" w:rsidP="00FD1662">
      <w:pPr>
        <w:pStyle w:val="Code"/>
      </w:pPr>
      <w:r>
        <w:t xml:space="preserve">        </w:t>
      </w:r>
      <w:r w:rsidR="00FD1662">
        <w:t>.</w:t>
      </w:r>
      <w:proofErr w:type="gramStart"/>
      <w:r w:rsidR="00FD1662">
        <w:t>build(</w:t>
      </w:r>
      <w:proofErr w:type="gramEnd"/>
      <w:r w:rsidR="00FD1662">
        <w:t>));</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5A0256">
      <w:pPr>
        <w:pStyle w:val="ListParagraph"/>
        <w:numPr>
          <w:ilvl w:val="0"/>
          <w:numId w:val="3"/>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rsidR="00CC2AB7" w:rsidRDefault="00CC2AB7" w:rsidP="00CC2AB7">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CC2AB7" w:rsidRDefault="005D1D94" w:rsidP="00CC2AB7">
      <w:pPr>
        <w:pStyle w:val="Code"/>
      </w:pPr>
      <w:r>
        <w:t xml:space="preserve">        </w:t>
      </w:r>
      <w:r w:rsidR="00CC2AB7">
        <w:t>.</w:t>
      </w:r>
      <w:proofErr w:type="gramStart"/>
      <w:r w:rsidR="00CC2AB7">
        <w:t>name(</w:t>
      </w:r>
      <w:proofErr w:type="gramEnd"/>
      <w:r w:rsidR="00CC2AB7">
        <w:t>"delete")</w:t>
      </w:r>
    </w:p>
    <w:p w:rsidR="00CC2AB7" w:rsidRDefault="00CC2AB7" w:rsidP="00CC2AB7">
      <w:pPr>
        <w:pStyle w:val="Code"/>
      </w:pPr>
      <w:r>
        <w:t xml:space="preserve">        .</w:t>
      </w:r>
      <w:proofErr w:type="gramStart"/>
      <w:r>
        <w:t>data(</w:t>
      </w:r>
      <w:proofErr w:type="spellStart"/>
      <w:proofErr w:type="gramEnd"/>
      <w:r>
        <w:t>String.class</w:t>
      </w:r>
      <w:proofErr w:type="spellEnd"/>
      <w:r>
        <w:t xml:space="preserve">, </w:t>
      </w:r>
      <w:proofErr w:type="spellStart"/>
      <w:r>
        <w:t>String.valueOf</w:t>
      </w:r>
      <w:proofErr w:type="spellEnd"/>
      <w:r>
        <w:t>(</w:t>
      </w:r>
      <w:proofErr w:type="spellStart"/>
      <w:r>
        <w:t>drawingId</w:t>
      </w:r>
      <w:proofErr w:type="spellEnd"/>
      <w:r>
        <w:t>))</w:t>
      </w:r>
    </w:p>
    <w:p w:rsidR="00CC2AB7" w:rsidRDefault="005D1D94" w:rsidP="00CC2AB7">
      <w:pPr>
        <w:pStyle w:val="Code"/>
      </w:pPr>
      <w:r>
        <w:lastRenderedPageBreak/>
        <w:t xml:space="preserve">  </w:t>
      </w:r>
      <w:r w:rsidR="00CC2AB7">
        <w:t xml:space="preserve">      .</w:t>
      </w:r>
      <w:proofErr w:type="gramStart"/>
      <w:r w:rsidR="00CC2AB7">
        <w:t>build(</w:t>
      </w:r>
      <w:proofErr w:type="gramEnd"/>
      <w:r w:rsidR="00CC2AB7">
        <w:t>));</w:t>
      </w:r>
    </w:p>
    <w:p w:rsidR="000217D4" w:rsidRDefault="00CC2AB7" w:rsidP="00CC2AB7">
      <w:pPr>
        <w:pStyle w:val="ListParagraph"/>
      </w:pPr>
      <w:r>
        <w:t>As you can see, this generates an event named "delete" and data field containing the ID of the drawing being deleted.</w:t>
      </w:r>
    </w:p>
    <w:p w:rsidR="000217D4" w:rsidRDefault="000217D4" w:rsidP="005A0256">
      <w:pPr>
        <w:pStyle w:val="ListParagraph"/>
        <w:numPr>
          <w:ilvl w:val="0"/>
          <w:numId w:val="3"/>
        </w:numPr>
      </w:pPr>
      <w:r>
        <w:t xml:space="preserve">We've just added the event notification code, but how is the client registration to the broadcaster going to work? Jersey has a concept of an "event channel", which </w:t>
      </w:r>
      <w:proofErr w:type="gramStart"/>
      <w:r>
        <w:t>is essentially a long</w:t>
      </w:r>
      <w:r w:rsidR="005D1D94">
        <w:t>-running</w:t>
      </w:r>
      <w:proofErr w:type="gramEnd"/>
      <w:r>
        <w:t xml:space="preserve"> running connection established by the client the server uses to send the event data to. Events sent from the server are a long</w:t>
      </w:r>
      <w:r w:rsidR="005D1D94">
        <w:t>-running</w:t>
      </w:r>
      <w:r>
        <w:t xml:space="preserve"> response (typically to a HTTP GET request made by </w:t>
      </w:r>
      <w:r w:rsidR="005D1D94">
        <w:t>the</w:t>
      </w:r>
      <w:r>
        <w:t xml:space="preserve"> client) being sent from the server in "chunks". </w:t>
      </w:r>
      <w:proofErr w:type="spellStart"/>
      <w:r>
        <w:t>EventChannel</w:t>
      </w:r>
      <w:proofErr w:type="spellEnd"/>
      <w:r>
        <w:t xml:space="preserve"> is a class in the Jersey API that represent</w:t>
      </w:r>
      <w:r w:rsidR="00762370">
        <w:t>s</w:t>
      </w:r>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rsidR="000217D4" w:rsidDel="0083734B" w:rsidRDefault="000217D4" w:rsidP="000217D4">
      <w:pPr>
        <w:pStyle w:val="Code"/>
        <w:rPr>
          <w:del w:id="254" w:author="pdoschki" w:date="2013-04-30T09:31:00Z"/>
        </w:rPr>
      </w:pPr>
      <w:del w:id="255" w:author="pdoschki" w:date="2013-04-30T09:31:00Z">
        <w:r w:rsidDel="0083734B">
          <w:delText>static void addEventChannel(EventChannel ec) {</w:delText>
        </w:r>
      </w:del>
    </w:p>
    <w:p w:rsidR="000217D4" w:rsidDel="0083734B" w:rsidRDefault="000217D4" w:rsidP="000217D4">
      <w:pPr>
        <w:pStyle w:val="Code"/>
        <w:rPr>
          <w:del w:id="256" w:author="pdoschki" w:date="2013-04-30T09:31:00Z"/>
        </w:rPr>
      </w:pPr>
      <w:del w:id="257" w:author="pdoschki" w:date="2013-04-30T09:31:00Z">
        <w:r w:rsidDel="0083734B">
          <w:delText xml:space="preserve">    sseBroadcaster.add(ec);</w:delText>
        </w:r>
      </w:del>
    </w:p>
    <w:p w:rsidR="000217D4" w:rsidRDefault="000217D4" w:rsidP="000217D4">
      <w:pPr>
        <w:pStyle w:val="Code"/>
        <w:rPr>
          <w:ins w:id="258" w:author="pdoschki" w:date="2013-04-30T09:31:00Z"/>
        </w:rPr>
      </w:pPr>
      <w:del w:id="259" w:author="pdoschki" w:date="2013-04-30T09:31:00Z">
        <w:r w:rsidDel="0083734B">
          <w:delText>}</w:delText>
        </w:r>
      </w:del>
    </w:p>
    <w:p w:rsidR="0083734B" w:rsidRDefault="0083734B" w:rsidP="0083734B">
      <w:pPr>
        <w:pStyle w:val="Code"/>
        <w:rPr>
          <w:ins w:id="260" w:author="pdoschki" w:date="2013-04-30T09:31:00Z"/>
        </w:rPr>
      </w:pPr>
      <w:proofErr w:type="gramStart"/>
      <w:ins w:id="261" w:author="pdoschki" w:date="2013-04-30T09:31:00Z">
        <w:r>
          <w:t>static</w:t>
        </w:r>
        <w:proofErr w:type="gramEnd"/>
        <w:r>
          <w:t xml:space="preserve"> void </w:t>
        </w:r>
        <w:proofErr w:type="spellStart"/>
        <w:r>
          <w:t>addEventOutput</w:t>
        </w:r>
        <w:proofErr w:type="spellEnd"/>
        <w:r>
          <w:t>(</w:t>
        </w:r>
        <w:proofErr w:type="spellStart"/>
        <w:r>
          <w:t>EventOutput</w:t>
        </w:r>
        <w:proofErr w:type="spellEnd"/>
        <w:r>
          <w:t xml:space="preserve"> </w:t>
        </w:r>
        <w:proofErr w:type="spellStart"/>
        <w:r>
          <w:t>eo</w:t>
        </w:r>
        <w:proofErr w:type="spellEnd"/>
        <w:r>
          <w:t>) {</w:t>
        </w:r>
      </w:ins>
    </w:p>
    <w:p w:rsidR="0083734B" w:rsidRDefault="0083734B" w:rsidP="0083734B">
      <w:pPr>
        <w:pStyle w:val="Code"/>
        <w:rPr>
          <w:ins w:id="262" w:author="pdoschki" w:date="2013-04-30T09:31:00Z"/>
        </w:rPr>
      </w:pPr>
      <w:ins w:id="263" w:author="pdoschki" w:date="2013-04-30T09:31:00Z">
        <w:r>
          <w:t xml:space="preserve">    </w:t>
        </w:r>
        <w:proofErr w:type="spellStart"/>
        <w:proofErr w:type="gramStart"/>
        <w:r>
          <w:t>sseBroadcaster.add</w:t>
        </w:r>
        <w:proofErr w:type="spellEnd"/>
        <w:r>
          <w:t>(</w:t>
        </w:r>
        <w:proofErr w:type="spellStart"/>
        <w:proofErr w:type="gramEnd"/>
        <w:r>
          <w:t>eo</w:t>
        </w:r>
        <w:proofErr w:type="spellEnd"/>
        <w:r>
          <w:t>);</w:t>
        </w:r>
      </w:ins>
    </w:p>
    <w:p w:rsidR="0083734B" w:rsidRDefault="0083734B" w:rsidP="0083734B">
      <w:pPr>
        <w:pStyle w:val="Code"/>
      </w:pPr>
      <w:ins w:id="264" w:author="pdoschki" w:date="2013-04-30T09:31:00Z">
        <w:r>
          <w:t>}</w:t>
        </w:r>
      </w:ins>
    </w:p>
    <w:p w:rsidR="000217D4" w:rsidRDefault="00BD02F7" w:rsidP="005A0256">
      <w:pPr>
        <w:pStyle w:val="ListParagraph"/>
        <w:numPr>
          <w:ilvl w:val="0"/>
          <w:numId w:val="3"/>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rsidR="000217D4" w:rsidDel="0083734B" w:rsidRDefault="000217D4" w:rsidP="000217D4">
      <w:pPr>
        <w:pStyle w:val="Code"/>
        <w:rPr>
          <w:del w:id="265" w:author="pdoschki" w:date="2013-04-30T09:31:00Z"/>
        </w:rPr>
      </w:pPr>
      <w:del w:id="266" w:author="pdoschki" w:date="2013-04-30T09:31:00Z">
        <w:r w:rsidDel="0083734B">
          <w:delText>@GET</w:delText>
        </w:r>
      </w:del>
    </w:p>
    <w:p w:rsidR="000217D4" w:rsidDel="0083734B" w:rsidRDefault="000217D4" w:rsidP="000217D4">
      <w:pPr>
        <w:pStyle w:val="Code"/>
        <w:rPr>
          <w:del w:id="267" w:author="pdoschki" w:date="2013-04-30T09:31:00Z"/>
        </w:rPr>
      </w:pPr>
      <w:del w:id="268" w:author="pdoschki" w:date="2013-04-30T09:31:00Z">
        <w:r w:rsidDel="0083734B">
          <w:delText>@Path("events")</w:delText>
        </w:r>
      </w:del>
    </w:p>
    <w:p w:rsidR="000217D4" w:rsidDel="0083734B" w:rsidRDefault="000217D4" w:rsidP="000217D4">
      <w:pPr>
        <w:pStyle w:val="Code"/>
        <w:rPr>
          <w:del w:id="269" w:author="pdoschki" w:date="2013-04-30T09:31:00Z"/>
        </w:rPr>
      </w:pPr>
      <w:del w:id="270" w:author="pdoschki" w:date="2013-04-30T09:31:00Z">
        <w:r w:rsidDel="0083734B">
          <w:delText>@Produces(EventChannel.SERVER_SENT_EVENTS)</w:delText>
        </w:r>
      </w:del>
    </w:p>
    <w:p w:rsidR="000217D4" w:rsidDel="0083734B" w:rsidRDefault="000217D4" w:rsidP="000217D4">
      <w:pPr>
        <w:pStyle w:val="Code"/>
        <w:rPr>
          <w:del w:id="271" w:author="pdoschki" w:date="2013-04-30T09:31:00Z"/>
        </w:rPr>
      </w:pPr>
      <w:del w:id="272" w:author="pdoschki" w:date="2013-04-30T09:31:00Z">
        <w:r w:rsidDel="0083734B">
          <w:delText>public EventChannel getEvents() {</w:delText>
        </w:r>
      </w:del>
    </w:p>
    <w:p w:rsidR="000217D4" w:rsidDel="0083734B" w:rsidRDefault="000217D4" w:rsidP="000217D4">
      <w:pPr>
        <w:pStyle w:val="Code"/>
        <w:rPr>
          <w:del w:id="273" w:author="pdoschki" w:date="2013-04-30T09:31:00Z"/>
        </w:rPr>
      </w:pPr>
      <w:del w:id="274" w:author="pdoschki" w:date="2013-04-30T09:31:00Z">
        <w:r w:rsidDel="0083734B">
          <w:delText xml:space="preserve">    EventChannel ec = new EventChannel();</w:delText>
        </w:r>
      </w:del>
    </w:p>
    <w:p w:rsidR="000217D4" w:rsidDel="0083734B" w:rsidRDefault="000217D4" w:rsidP="000217D4">
      <w:pPr>
        <w:pStyle w:val="Code"/>
        <w:rPr>
          <w:del w:id="275" w:author="pdoschki" w:date="2013-04-30T09:31:00Z"/>
        </w:rPr>
      </w:pPr>
      <w:del w:id="276" w:author="pdoschki" w:date="2013-04-30T09:31:00Z">
        <w:r w:rsidDel="0083734B">
          <w:delText xml:space="preserve">    DataProvider.addEventChannel(ec);</w:delText>
        </w:r>
      </w:del>
    </w:p>
    <w:p w:rsidR="000217D4" w:rsidDel="0083734B" w:rsidRDefault="000217D4" w:rsidP="000217D4">
      <w:pPr>
        <w:pStyle w:val="Code"/>
        <w:rPr>
          <w:del w:id="277" w:author="pdoschki" w:date="2013-04-30T09:31:00Z"/>
        </w:rPr>
      </w:pPr>
      <w:del w:id="278" w:author="pdoschki" w:date="2013-04-30T09:31:00Z">
        <w:r w:rsidDel="0083734B">
          <w:delText xml:space="preserve">    return ec;</w:delText>
        </w:r>
      </w:del>
    </w:p>
    <w:p w:rsidR="000217D4" w:rsidRDefault="000217D4" w:rsidP="000217D4">
      <w:pPr>
        <w:pStyle w:val="Code"/>
        <w:rPr>
          <w:ins w:id="279" w:author="pdoschki" w:date="2013-04-30T09:31:00Z"/>
        </w:rPr>
      </w:pPr>
      <w:del w:id="280" w:author="pdoschki" w:date="2013-04-30T09:31:00Z">
        <w:r w:rsidDel="0083734B">
          <w:delText>}</w:delText>
        </w:r>
      </w:del>
    </w:p>
    <w:p w:rsidR="0083734B" w:rsidRDefault="0083734B" w:rsidP="0083734B">
      <w:pPr>
        <w:pStyle w:val="Code"/>
        <w:rPr>
          <w:ins w:id="281" w:author="pdoschki" w:date="2013-04-30T09:32:00Z"/>
        </w:rPr>
      </w:pPr>
      <w:ins w:id="282" w:author="pdoschki" w:date="2013-04-30T09:32:00Z">
        <w:r>
          <w:t>@GET</w:t>
        </w:r>
      </w:ins>
    </w:p>
    <w:p w:rsidR="0083734B" w:rsidRDefault="0083734B" w:rsidP="0083734B">
      <w:pPr>
        <w:pStyle w:val="Code"/>
        <w:rPr>
          <w:ins w:id="283" w:author="pdoschki" w:date="2013-04-30T09:32:00Z"/>
        </w:rPr>
      </w:pPr>
      <w:proofErr w:type="gramStart"/>
      <w:ins w:id="284" w:author="pdoschki" w:date="2013-04-30T09:32:00Z">
        <w:r>
          <w:t>@Path(</w:t>
        </w:r>
        <w:proofErr w:type="gramEnd"/>
        <w:r>
          <w:t>"events")</w:t>
        </w:r>
      </w:ins>
    </w:p>
    <w:p w:rsidR="0083734B" w:rsidRDefault="0083734B" w:rsidP="0083734B">
      <w:pPr>
        <w:pStyle w:val="Code"/>
        <w:rPr>
          <w:ins w:id="285" w:author="pdoschki" w:date="2013-04-30T09:32:00Z"/>
        </w:rPr>
      </w:pPr>
      <w:proofErr w:type="gramStart"/>
      <w:ins w:id="286" w:author="pdoschki" w:date="2013-04-30T09:32:00Z">
        <w:r>
          <w:t>@Produces(</w:t>
        </w:r>
        <w:proofErr w:type="spellStart"/>
        <w:proofErr w:type="gramEnd"/>
        <w:r>
          <w:t>SseFeature.SERVER_SENT_EVENTS</w:t>
        </w:r>
        <w:proofErr w:type="spellEnd"/>
        <w:r>
          <w:t>)</w:t>
        </w:r>
      </w:ins>
    </w:p>
    <w:p w:rsidR="0083734B" w:rsidRDefault="0083734B" w:rsidP="0083734B">
      <w:pPr>
        <w:pStyle w:val="Code"/>
        <w:rPr>
          <w:ins w:id="287" w:author="pdoschki" w:date="2013-04-30T09:32:00Z"/>
        </w:rPr>
      </w:pPr>
      <w:proofErr w:type="gramStart"/>
      <w:ins w:id="288" w:author="pdoschki" w:date="2013-04-30T09:32:00Z">
        <w:r>
          <w:t>public</w:t>
        </w:r>
        <w:proofErr w:type="gramEnd"/>
        <w:r>
          <w:t xml:space="preserve"> </w:t>
        </w:r>
        <w:proofErr w:type="spellStart"/>
        <w:r>
          <w:t>EventOutput</w:t>
        </w:r>
        <w:proofErr w:type="spellEnd"/>
        <w:r>
          <w:t xml:space="preserve"> </w:t>
        </w:r>
        <w:proofErr w:type="spellStart"/>
        <w:r>
          <w:t>getEvents</w:t>
        </w:r>
        <w:proofErr w:type="spellEnd"/>
        <w:r>
          <w:t>() {</w:t>
        </w:r>
      </w:ins>
    </w:p>
    <w:p w:rsidR="0083734B" w:rsidRDefault="0083734B" w:rsidP="0083734B">
      <w:pPr>
        <w:pStyle w:val="Code"/>
        <w:rPr>
          <w:ins w:id="289" w:author="pdoschki" w:date="2013-04-30T09:32:00Z"/>
        </w:rPr>
      </w:pPr>
      <w:ins w:id="290" w:author="pdoschki" w:date="2013-04-30T09:32:00Z">
        <w:r>
          <w:t xml:space="preserve">    </w:t>
        </w:r>
        <w:proofErr w:type="spellStart"/>
        <w:r>
          <w:t>EventOutput</w:t>
        </w:r>
        <w:proofErr w:type="spellEnd"/>
        <w:r>
          <w:t xml:space="preserve"> </w:t>
        </w:r>
        <w:proofErr w:type="spellStart"/>
        <w:r>
          <w:t>eo</w:t>
        </w:r>
        <w:proofErr w:type="spellEnd"/>
        <w:r>
          <w:t xml:space="preserve"> = new </w:t>
        </w:r>
        <w:proofErr w:type="spellStart"/>
        <w:proofErr w:type="gramStart"/>
        <w:r>
          <w:t>EventOutput</w:t>
        </w:r>
        <w:proofErr w:type="spellEnd"/>
        <w:r>
          <w:t>(</w:t>
        </w:r>
        <w:proofErr w:type="gramEnd"/>
        <w:r>
          <w:t>);</w:t>
        </w:r>
      </w:ins>
    </w:p>
    <w:p w:rsidR="0083734B" w:rsidRDefault="0083734B" w:rsidP="0083734B">
      <w:pPr>
        <w:pStyle w:val="Code"/>
        <w:rPr>
          <w:ins w:id="291" w:author="pdoschki" w:date="2013-04-30T09:32:00Z"/>
        </w:rPr>
      </w:pPr>
      <w:ins w:id="292" w:author="pdoschki" w:date="2013-04-30T09:32:00Z">
        <w:r>
          <w:t xml:space="preserve">    </w:t>
        </w:r>
        <w:proofErr w:type="spellStart"/>
        <w:proofErr w:type="gramStart"/>
        <w:r>
          <w:t>DataProvider.addEventOutput</w:t>
        </w:r>
        <w:proofErr w:type="spellEnd"/>
        <w:r>
          <w:t>(</w:t>
        </w:r>
        <w:proofErr w:type="spellStart"/>
        <w:proofErr w:type="gramEnd"/>
        <w:r>
          <w:t>eo</w:t>
        </w:r>
        <w:proofErr w:type="spellEnd"/>
        <w:r>
          <w:t>);</w:t>
        </w:r>
      </w:ins>
    </w:p>
    <w:p w:rsidR="0083734B" w:rsidRDefault="0083734B" w:rsidP="0083734B">
      <w:pPr>
        <w:pStyle w:val="Code"/>
        <w:rPr>
          <w:ins w:id="293" w:author="pdoschki" w:date="2013-04-30T09:32:00Z"/>
        </w:rPr>
      </w:pPr>
      <w:ins w:id="294" w:author="pdoschki" w:date="2013-04-30T09:32:00Z">
        <w:r>
          <w:t xml:space="preserve">    </w:t>
        </w:r>
        <w:proofErr w:type="gramStart"/>
        <w:r>
          <w:t>return</w:t>
        </w:r>
        <w:proofErr w:type="gramEnd"/>
        <w:r>
          <w:t xml:space="preserve"> </w:t>
        </w:r>
        <w:proofErr w:type="spellStart"/>
        <w:r>
          <w:t>eo</w:t>
        </w:r>
        <w:proofErr w:type="spellEnd"/>
        <w:r>
          <w:t>;</w:t>
        </w:r>
      </w:ins>
    </w:p>
    <w:p w:rsidR="0083734B" w:rsidRDefault="0083734B" w:rsidP="0083734B">
      <w:pPr>
        <w:pStyle w:val="Code"/>
      </w:pPr>
      <w:ins w:id="295" w:author="pdoschki" w:date="2013-04-30T09:32:00Z">
        <w:r>
          <w:t>}</w:t>
        </w:r>
      </w:ins>
    </w:p>
    <w:p w:rsidR="00BD02F7" w:rsidRDefault="00BD02F7" w:rsidP="00BD02F7">
      <w:pPr>
        <w:pStyle w:val="ListParagraph"/>
      </w:pPr>
      <w:r>
        <w:t>As you can see, this method adds another sub-resource mapped to …/drawings/events URI, it produces a response of type text/event-stream (</w:t>
      </w:r>
      <w:proofErr w:type="spellStart"/>
      <w:ins w:id="296" w:author="pdoschki" w:date="2013-04-30T09:33:00Z">
        <w:r w:rsidR="0083734B">
          <w:t>SseFeature.SERVER_SENT_EVENTS</w:t>
        </w:r>
        <w:proofErr w:type="spellEnd"/>
        <w:r w:rsidR="0083734B" w:rsidDel="0083734B">
          <w:t xml:space="preserve"> </w:t>
        </w:r>
      </w:ins>
      <w:del w:id="297" w:author="pdoschki" w:date="2013-04-30T09:33:00Z">
        <w:r w:rsidDel="0083734B">
          <w:delText xml:space="preserve">EventChannel.SERVER_SENT_EVENTS </w:delText>
        </w:r>
      </w:del>
      <w:r>
        <w:t xml:space="preserve">constant value), which is the standard media type for SSE and all it does is creating a new </w:t>
      </w:r>
      <w:del w:id="298" w:author="pdoschki" w:date="2013-04-30T09:34:00Z">
        <w:r w:rsidDel="0083734B">
          <w:delText xml:space="preserve">EventChannel </w:delText>
        </w:r>
      </w:del>
      <w:proofErr w:type="spellStart"/>
      <w:ins w:id="299" w:author="pdoschki" w:date="2013-04-30T09:34:00Z">
        <w:r w:rsidR="0083734B">
          <w:t>EventOutput</w:t>
        </w:r>
        <w:proofErr w:type="spellEnd"/>
        <w:r w:rsidR="0083734B">
          <w:t xml:space="preserve"> </w:t>
        </w:r>
      </w:ins>
      <w:r>
        <w:t xml:space="preserve">instance, registering it to our broadcaster (through the </w:t>
      </w:r>
      <w:proofErr w:type="spellStart"/>
      <w:r>
        <w:t>DataProvider.</w:t>
      </w:r>
      <w:del w:id="300" w:author="pdoschki" w:date="2013-04-30T09:34:00Z">
        <w:r w:rsidDel="0083734B">
          <w:delText>addEventChannel</w:delText>
        </w:r>
      </w:del>
      <w:proofErr w:type="gramStart"/>
      <w:ins w:id="301" w:author="pdoschki" w:date="2013-04-30T09:34:00Z">
        <w:r w:rsidR="0083734B">
          <w:t>addEventOutput</w:t>
        </w:r>
      </w:ins>
      <w:proofErr w:type="spellEnd"/>
      <w:r>
        <w:t>(</w:t>
      </w:r>
      <w:proofErr w:type="gramEnd"/>
      <w:r>
        <w:t xml:space="preserve">) method we added in the previous step), </w:t>
      </w:r>
      <w:r>
        <w:lastRenderedPageBreak/>
        <w:t>and returning it. Jersey keeps the connection open, and releases the container thread for processing other requests (i.e. open SSE connections don't block container threads).</w:t>
      </w:r>
    </w:p>
    <w:p w:rsidR="00BD02F7" w:rsidRDefault="00BD02F7" w:rsidP="005A0256">
      <w:pPr>
        <w:pStyle w:val="ListParagraph"/>
        <w:numPr>
          <w:ilvl w:val="0"/>
          <w:numId w:val="3"/>
        </w:numPr>
      </w:pPr>
      <w:r>
        <w:t xml:space="preserve">Finally we need to add </w:t>
      </w:r>
      <w:r w:rsidR="007B6605">
        <w:t>a</w:t>
      </w:r>
      <w:r>
        <w:t xml:space="preserve"> special </w:t>
      </w:r>
      <w:del w:id="302" w:author="pdoschki" w:date="2013-04-30T09:39:00Z">
        <w:r w:rsidDel="0083734B">
          <w:delText xml:space="preserve">MessageBodyWriter </w:delText>
        </w:r>
      </w:del>
      <w:ins w:id="303" w:author="pdoschki" w:date="2013-04-30T09:39:00Z">
        <w:r w:rsidR="0083734B">
          <w:t xml:space="preserve">configuration </w:t>
        </w:r>
      </w:ins>
      <w:r>
        <w:t xml:space="preserve">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w:t>
      </w:r>
      <w:del w:id="304" w:author="pdoschki" w:date="2013-04-30T09:39:00Z">
        <w:r w:rsidDel="0083734B">
          <w:delText xml:space="preserve">constructor </w:delText>
        </w:r>
      </w:del>
      <w:r>
        <w:t xml:space="preserve">and add </w:t>
      </w:r>
      <w:proofErr w:type="spellStart"/>
      <w:ins w:id="305" w:author="pdoschki" w:date="2013-04-30T09:40:00Z">
        <w:r w:rsidR="0083734B" w:rsidRPr="0083734B">
          <w:t>SseFeature.class</w:t>
        </w:r>
      </w:ins>
      <w:del w:id="306" w:author="pdoschki" w:date="2013-04-30T09:40:00Z">
        <w:r w:rsidDel="0083734B">
          <w:delText xml:space="preserve">OutboundEventWriter.class </w:delText>
        </w:r>
      </w:del>
      <w:r>
        <w:t>to</w:t>
      </w:r>
      <w:proofErr w:type="spellEnd"/>
      <w:r>
        <w:t xml:space="preserve"> the list of </w:t>
      </w:r>
      <w:del w:id="307" w:author="pdoschki" w:date="2013-04-30T09:41:00Z">
        <w:r w:rsidDel="0083734B">
          <w:delText>classes passed to the super constructor, so now the call to super() should look</w:delText>
        </w:r>
      </w:del>
      <w:ins w:id="308" w:author="pdoschki" w:date="2013-04-30T09:41:00Z">
        <w:r w:rsidR="0083734B">
          <w:t>registered classes</w:t>
        </w:r>
      </w:ins>
      <w:r>
        <w:t xml:space="preserve"> like this:</w:t>
      </w:r>
    </w:p>
    <w:p w:rsidR="004E7780" w:rsidRDefault="0083734B" w:rsidP="00BD02F7">
      <w:pPr>
        <w:pStyle w:val="Code"/>
        <w:rPr>
          <w:ins w:id="309" w:author="pdoschki" w:date="2013-04-30T09:41:00Z"/>
        </w:rPr>
      </w:pPr>
      <w:proofErr w:type="spellStart"/>
      <w:proofErr w:type="gramStart"/>
      <w:ins w:id="310" w:author="pdoschki" w:date="2013-04-30T09:41:00Z">
        <w:r w:rsidRPr="0083734B">
          <w:t>classes.add</w:t>
        </w:r>
        <w:proofErr w:type="spellEnd"/>
        <w:r w:rsidRPr="0083734B">
          <w:t>(</w:t>
        </w:r>
        <w:proofErr w:type="spellStart"/>
        <w:proofErr w:type="gramEnd"/>
        <w:r w:rsidRPr="0083734B">
          <w:t>SseFeature.class</w:t>
        </w:r>
        <w:proofErr w:type="spellEnd"/>
        <w:r w:rsidRPr="0083734B">
          <w:t>);</w:t>
        </w:r>
      </w:ins>
    </w:p>
    <w:p w:rsidR="00BD02F7" w:rsidDel="0083734B" w:rsidRDefault="00BD02F7" w:rsidP="00BD02F7">
      <w:pPr>
        <w:pStyle w:val="Code"/>
        <w:rPr>
          <w:del w:id="311" w:author="pdoschki" w:date="2013-04-30T09:41:00Z"/>
        </w:rPr>
      </w:pPr>
      <w:del w:id="312" w:author="pdoschki" w:date="2013-04-30T09:41:00Z">
        <w:r w:rsidRPr="00BD02F7" w:rsidDel="0083734B">
          <w:delText>super(DrawingsResource.class, OutboundEventWriter.class);</w:delText>
        </w:r>
      </w:del>
    </w:p>
    <w:p w:rsidR="00AD12D8" w:rsidRDefault="00AD12D8" w:rsidP="005A0256">
      <w:pPr>
        <w:pStyle w:val="ListParagraph"/>
        <w:numPr>
          <w:ilvl w:val="0"/>
          <w:numId w:val="3"/>
        </w:numPr>
      </w:pPr>
      <w:r>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5A0256">
      <w:pPr>
        <w:pStyle w:val="ListParagraph"/>
        <w:numPr>
          <w:ilvl w:val="0"/>
          <w:numId w:val="3"/>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5A0256">
      <w:pPr>
        <w:pStyle w:val="ListParagraph"/>
        <w:numPr>
          <w:ilvl w:val="0"/>
          <w:numId w:val="3"/>
        </w:numPr>
      </w:pPr>
      <w:r>
        <w:t>Before we move on to the next exercise, let's quickly look at how the event listening is implemented on the JavaScript side. Open controller.js file in the Web Pages folder of the project.</w:t>
      </w:r>
      <w:r w:rsidR="00830FA5">
        <w:t xml:space="preserve"> Between lines 22 and 35 you can see the following code:</w:t>
      </w:r>
    </w:p>
    <w:p w:rsidR="00830FA5" w:rsidRDefault="00830FA5" w:rsidP="00830FA5">
      <w:pPr>
        <w:pStyle w:val="Code"/>
      </w:pPr>
      <w:r>
        <w:t>// listens to server-sent events for the list of drawings</w:t>
      </w:r>
    </w:p>
    <w:p w:rsidR="00830FA5" w:rsidRDefault="00830FA5" w:rsidP="00830FA5">
      <w:pPr>
        <w:pStyle w:val="Code"/>
      </w:pPr>
      <w:r>
        <w:t>$</w:t>
      </w:r>
      <w:proofErr w:type="spellStart"/>
      <w:r>
        <w:t>scope.eventSource</w:t>
      </w:r>
      <w:proofErr w:type="spellEnd"/>
      <w:r>
        <w:t xml:space="preserve"> = new </w:t>
      </w:r>
      <w:proofErr w:type="spellStart"/>
      <w:proofErr w:type="gramStart"/>
      <w:r>
        <w:t>EventSource</w:t>
      </w:r>
      <w:proofErr w:type="spellEnd"/>
      <w:r>
        <w:t>(</w:t>
      </w:r>
      <w:proofErr w:type="gramEnd"/>
      <w:r>
        <w:t>"/</w:t>
      </w:r>
      <w:proofErr w:type="spellStart"/>
      <w:r>
        <w:t>drawingboard</w:t>
      </w:r>
      <w:proofErr w:type="spellEnd"/>
      <w:r>
        <w:t>/</w:t>
      </w:r>
      <w:proofErr w:type="spellStart"/>
      <w:r>
        <w:t>api</w:t>
      </w:r>
      <w:proofErr w:type="spellEnd"/>
      <w:r>
        <w:t>/drawings/events");</w:t>
      </w:r>
    </w:p>
    <w:p w:rsidR="00830FA5" w:rsidRDefault="00830FA5" w:rsidP="00830FA5">
      <w:pPr>
        <w:pStyle w:val="Code"/>
      </w:pPr>
    </w:p>
    <w:p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rsidR="00830FA5" w:rsidRDefault="00830FA5" w:rsidP="00830FA5">
      <w:pPr>
        <w:pStyle w:val="Code"/>
      </w:pPr>
      <w:r>
        <w:t xml:space="preserve">    $</w:t>
      </w:r>
      <w:proofErr w:type="spellStart"/>
      <w:r>
        <w:t>scope.drawings</w:t>
      </w:r>
      <w:proofErr w:type="spellEnd"/>
      <w:r>
        <w:t xml:space="preserve"> = </w:t>
      </w:r>
      <w:proofErr w:type="spellStart"/>
      <w:proofErr w:type="gramStart"/>
      <w:r>
        <w:t>DrawingService.query</w:t>
      </w:r>
      <w:proofErr w:type="spellEnd"/>
      <w:r>
        <w:t>(</w:t>
      </w:r>
      <w:proofErr w:type="gramEnd"/>
      <w:r>
        <w:t>);</w:t>
      </w:r>
    </w:p>
    <w:p w:rsidR="00830FA5" w:rsidRDefault="00830FA5" w:rsidP="00830FA5">
      <w:pPr>
        <w:pStyle w:val="Code"/>
      </w:pPr>
      <w:r>
        <w:t>};</w:t>
      </w:r>
    </w:p>
    <w:p w:rsidR="00830FA5" w:rsidRDefault="00830FA5" w:rsidP="00830FA5">
      <w:pPr>
        <w:pStyle w:val="Code"/>
      </w:pPr>
    </w:p>
    <w:p w:rsidR="00830FA5" w:rsidRDefault="00830FA5" w:rsidP="00830FA5">
      <w:pPr>
        <w:pStyle w:val="Code"/>
      </w:pPr>
      <w:r>
        <w:t>$</w:t>
      </w:r>
      <w:proofErr w:type="spellStart"/>
      <w:proofErr w:type="gramStart"/>
      <w:r>
        <w:t>scope.eventSource.addEventListener</w:t>
      </w:r>
      <w:proofErr w:type="spellEnd"/>
      <w:r>
        <w:t>(</w:t>
      </w:r>
      <w:proofErr w:type="gramEnd"/>
      <w:r>
        <w:t xml:space="preserve">"create", </w:t>
      </w:r>
      <w:proofErr w:type="spellStart"/>
      <w:r>
        <w:t>eventHandler</w:t>
      </w:r>
      <w:proofErr w:type="spellEnd"/>
      <w:r>
        <w:t>, false);</w:t>
      </w:r>
    </w:p>
    <w:p w:rsidR="00830FA5" w:rsidRDefault="00830FA5" w:rsidP="00830FA5">
      <w:pPr>
        <w:pStyle w:val="Code"/>
      </w:pPr>
      <w:r>
        <w:t>$</w:t>
      </w:r>
      <w:proofErr w:type="spellStart"/>
      <w:proofErr w:type="gramStart"/>
      <w:r>
        <w:t>scope.eventSource.addEventListener</w:t>
      </w:r>
      <w:proofErr w:type="spellEnd"/>
      <w:r>
        <w:t>(</w:t>
      </w:r>
      <w:proofErr w:type="gramEnd"/>
      <w:r>
        <w:t xml:space="preserve">"delete", </w:t>
      </w:r>
      <w:proofErr w:type="spellStart"/>
      <w:r>
        <w:t>eventHandler</w:t>
      </w:r>
      <w:proofErr w:type="spellEnd"/>
      <w:r>
        <w:t>, false);</w:t>
      </w:r>
    </w:p>
    <w:p w:rsidR="00830FA5" w:rsidRDefault="00830FA5" w:rsidP="00830FA5">
      <w:pPr>
        <w:pStyle w:val="Code"/>
      </w:pPr>
    </w:p>
    <w:p w:rsidR="00830FA5" w:rsidRDefault="00830FA5" w:rsidP="00830FA5">
      <w:pPr>
        <w:pStyle w:val="Code"/>
      </w:pPr>
      <w:r>
        <w:t>// clean up</w:t>
      </w:r>
    </w:p>
    <w:p w:rsidR="00830FA5" w:rsidRDefault="00830FA5" w:rsidP="00830FA5">
      <w:pPr>
        <w:pStyle w:val="Code"/>
      </w:pPr>
      <w:r>
        <w:t>$</w:t>
      </w:r>
      <w:proofErr w:type="spellStart"/>
      <w:r>
        <w:t>scope</w:t>
      </w:r>
      <w:proofErr w:type="gramStart"/>
      <w:r>
        <w:t>.$</w:t>
      </w:r>
      <w:proofErr w:type="gramEnd"/>
      <w:r>
        <w:t>on</w:t>
      </w:r>
      <w:proofErr w:type="spellEnd"/>
      <w:r>
        <w:t>("$destroy", function (event) {</w:t>
      </w:r>
    </w:p>
    <w:p w:rsidR="00830FA5" w:rsidRDefault="00830FA5" w:rsidP="00830FA5">
      <w:pPr>
        <w:pStyle w:val="Code"/>
      </w:pPr>
      <w:r>
        <w:t xml:space="preserve">    $</w:t>
      </w:r>
      <w:proofErr w:type="spellStart"/>
      <w:proofErr w:type="gramStart"/>
      <w:r>
        <w:t>scope.eventSource.close</w:t>
      </w:r>
      <w:proofErr w:type="spellEnd"/>
      <w:r>
        <w:t>(</w:t>
      </w:r>
      <w:proofErr w:type="gramEnd"/>
      <w:r>
        <w:t>);</w:t>
      </w:r>
    </w:p>
    <w:p w:rsidR="00830FA5" w:rsidRDefault="00830FA5" w:rsidP="00830FA5">
      <w:pPr>
        <w:pStyle w:val="Code"/>
      </w:pPr>
      <w:r>
        <w:t>});</w:t>
      </w:r>
    </w:p>
    <w:p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del w:id="313" w:author="pdoschki" w:date="2013-04-30T09:44:00Z">
        <w:r w:rsidDel="00CF42F0">
          <w:delText>EventChannel</w:delText>
        </w:r>
      </w:del>
      <w:ins w:id="314" w:author="pdoschki" w:date="2013-04-30T09:44:00Z">
        <w:r w:rsidR="00CF42F0">
          <w:t>EventOutput</w:t>
        </w:r>
      </w:ins>
      <w:proofErr w:type="spellEnd"/>
      <w:r>
        <w:t>) to the broadcaster.</w:t>
      </w:r>
      <w:r w:rsidR="00DD6D32">
        <w:t xml:space="preserve"> You can register </w:t>
      </w:r>
      <w:r w:rsidR="00DD6D32">
        <w:lastRenderedPageBreak/>
        <w:t xml:space="preserve">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4444D7" w:rsidRDefault="007F55B2" w:rsidP="007F55B2">
      <w:pPr>
        <w:pStyle w:val="Heading1"/>
      </w:pPr>
      <w:r>
        <w:br w:type="column"/>
      </w:r>
      <w:bookmarkStart w:id="315" w:name="_Toc355681165"/>
      <w:r>
        <w:lastRenderedPageBreak/>
        <w:t>Exercise 3: Adding Web Sockets</w:t>
      </w:r>
      <w:bookmarkEnd w:id="315"/>
    </w:p>
    <w:p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rsidR="00FA7C8F" w:rsidRDefault="004444D7" w:rsidP="004444D7">
      <w:r>
        <w:t xml:space="preserve">To implement the web socket functionality on the server side, we are going to use </w:t>
      </w:r>
      <w:del w:id="316" w:author="pdoschki" w:date="2013-04-30T10:35:00Z">
        <w:r w:rsidDel="00D44777">
          <w:delText xml:space="preserve">an early version of </w:delText>
        </w:r>
      </w:del>
      <w:r>
        <w:t xml:space="preserve">the new Java API for </w:t>
      </w:r>
      <w:proofErr w:type="spellStart"/>
      <w:r>
        <w:t>WebSocket</w:t>
      </w:r>
      <w:proofErr w:type="spellEnd"/>
      <w:r>
        <w:t xml:space="preserve"> that is bundled in </w:t>
      </w:r>
      <w:r w:rsidR="00B47196">
        <w:t>nightly</w:t>
      </w:r>
      <w:r>
        <w:t xml:space="preserve"> builds of </w:t>
      </w:r>
      <w:proofErr w:type="spellStart"/>
      <w:r>
        <w:t>GlassFish</w:t>
      </w:r>
      <w:proofErr w:type="spellEnd"/>
      <w:r>
        <w:t xml:space="preserve"> 4.0 and is coming as part of Java EE 7.</w:t>
      </w:r>
    </w:p>
    <w:p w:rsidR="00FA7C8F" w:rsidRDefault="00FA7C8F" w:rsidP="004444D7">
      <w:r>
        <w:t>The JavaScript front-end is trying to establish a web socket connection at the following URI:</w:t>
      </w:r>
    </w:p>
    <w:p w:rsidR="00FA7C8F" w:rsidRDefault="00FA7C8F" w:rsidP="00FA7C8F">
      <w:pPr>
        <w:pStyle w:val="Code"/>
      </w:pPr>
      <w:proofErr w:type="gramStart"/>
      <w:r>
        <w:t>ws</w:t>
      </w:r>
      <w:proofErr w:type="gramEnd"/>
      <w:r>
        <w:t>://host:port/drawingboard/websockets/{drawingId}</w:t>
      </w:r>
    </w:p>
    <w:p w:rsidR="00576E34" w:rsidRDefault="00FA7C8F" w:rsidP="00FA7C8F">
      <w:r>
        <w:t xml:space="preserve">So, we will have to </w:t>
      </w:r>
      <w:r w:rsidR="00B47196">
        <w:t>make</w:t>
      </w:r>
      <w:r>
        <w:t xml:space="preserve"> our web-socket endpoint </w:t>
      </w:r>
      <w:r w:rsidR="00B47196">
        <w:t>handle</w:t>
      </w:r>
      <w:r>
        <w:t xml:space="preserve"> that URI space.</w:t>
      </w:r>
    </w:p>
    <w:p w:rsidR="00FA7C8F" w:rsidRDefault="00576E34" w:rsidP="00576E34">
      <w:pPr>
        <w:pStyle w:val="Heading2"/>
      </w:pPr>
      <w:bookmarkStart w:id="317" w:name="_Toc355681166"/>
      <w:r>
        <w:t>Step 1: Implementing Web Socket End-Point</w:t>
      </w:r>
      <w:bookmarkEnd w:id="317"/>
    </w:p>
    <w:p w:rsidR="003F2CBE" w:rsidDel="00D44777" w:rsidRDefault="003F2CBE" w:rsidP="005A0256">
      <w:pPr>
        <w:pStyle w:val="ListParagraph"/>
        <w:numPr>
          <w:ilvl w:val="0"/>
          <w:numId w:val="6"/>
        </w:numPr>
        <w:rPr>
          <w:del w:id="318" w:author="pdoschki" w:date="2013-04-30T10:39:00Z"/>
        </w:rPr>
      </w:pPr>
      <w:del w:id="319" w:author="pdoschki" w:date="2013-04-30T10:39:00Z">
        <w:r w:rsidDel="00D44777">
          <w:delText>Like in the previous exercises, the first thing we need to do to be able to use the new API is adding the corresponding dependencies to our maven pom.xml file. The web socket API implementation is provided by project Tyrus. So, open pom.xml and add the following to the dependencies section:</w:delText>
        </w:r>
      </w:del>
    </w:p>
    <w:p w:rsidR="003F2CBE" w:rsidDel="00D44777" w:rsidRDefault="003F2CBE" w:rsidP="003F2CBE">
      <w:pPr>
        <w:pStyle w:val="Code"/>
        <w:rPr>
          <w:del w:id="320" w:author="pdoschki" w:date="2013-04-30T10:39:00Z"/>
        </w:rPr>
      </w:pPr>
      <w:del w:id="321" w:author="pdoschki" w:date="2013-04-30T10:39:00Z">
        <w:r w:rsidDel="00D44777">
          <w:delText>&lt;dependency&gt;</w:delText>
        </w:r>
      </w:del>
    </w:p>
    <w:p w:rsidR="003F2CBE" w:rsidDel="00D44777" w:rsidRDefault="003F2CBE" w:rsidP="003F2CBE">
      <w:pPr>
        <w:pStyle w:val="Code"/>
        <w:rPr>
          <w:del w:id="322" w:author="pdoschki" w:date="2013-04-30T10:39:00Z"/>
        </w:rPr>
      </w:pPr>
      <w:del w:id="323" w:author="pdoschki" w:date="2013-04-30T10:39:00Z">
        <w:r w:rsidDel="00D44777">
          <w:delText xml:space="preserve">    &lt;groupId&gt;org.glassfish.tyrus&lt;/groupId&gt;</w:delText>
        </w:r>
      </w:del>
    </w:p>
    <w:p w:rsidR="003F2CBE" w:rsidDel="00D44777" w:rsidRDefault="003F2CBE" w:rsidP="003F2CBE">
      <w:pPr>
        <w:pStyle w:val="Code"/>
        <w:rPr>
          <w:del w:id="324" w:author="pdoschki" w:date="2013-04-30T10:39:00Z"/>
        </w:rPr>
      </w:pPr>
      <w:del w:id="325" w:author="pdoschki" w:date="2013-04-30T10:39:00Z">
        <w:r w:rsidDel="00D44777">
          <w:delText xml:space="preserve">    &lt;artifactId&gt;websocket-impl&lt;/artifactId&gt;</w:delText>
        </w:r>
      </w:del>
    </w:p>
    <w:p w:rsidR="003F2CBE" w:rsidDel="00D44777" w:rsidRDefault="003F2CBE" w:rsidP="003F2CBE">
      <w:pPr>
        <w:pStyle w:val="Code"/>
        <w:rPr>
          <w:del w:id="326" w:author="pdoschki" w:date="2013-04-30T10:39:00Z"/>
        </w:rPr>
      </w:pPr>
      <w:del w:id="327" w:author="pdoschki" w:date="2013-04-30T10:39:00Z">
        <w:r w:rsidDel="00D44777">
          <w:delText xml:space="preserve">    &lt;version&gt;${websocket-version}&lt;/version&gt;</w:delText>
        </w:r>
      </w:del>
    </w:p>
    <w:p w:rsidR="003F2CBE" w:rsidDel="00D44777" w:rsidRDefault="003F2CBE" w:rsidP="003F2CBE">
      <w:pPr>
        <w:pStyle w:val="Code"/>
        <w:rPr>
          <w:del w:id="328" w:author="pdoschki" w:date="2013-04-30T10:39:00Z"/>
        </w:rPr>
      </w:pPr>
      <w:del w:id="329" w:author="pdoschki" w:date="2013-04-30T10:39:00Z">
        <w:r w:rsidDel="00D44777">
          <w:delText xml:space="preserve">    &lt;scope&gt;provided&lt;/scope&gt;</w:delText>
        </w:r>
      </w:del>
    </w:p>
    <w:p w:rsidR="003F2CBE" w:rsidDel="00D44777" w:rsidRDefault="003F2CBE" w:rsidP="003F2CBE">
      <w:pPr>
        <w:pStyle w:val="Code"/>
        <w:rPr>
          <w:del w:id="330" w:author="pdoschki" w:date="2013-04-30T10:39:00Z"/>
        </w:rPr>
      </w:pPr>
      <w:del w:id="331" w:author="pdoschki" w:date="2013-04-30T10:39:00Z">
        <w:r w:rsidDel="00D44777">
          <w:delText>&lt;/dependency&gt;</w:delText>
        </w:r>
      </w:del>
    </w:p>
    <w:p w:rsidR="007B6605" w:rsidDel="00D44777" w:rsidRDefault="007B6605" w:rsidP="005A0256">
      <w:pPr>
        <w:pStyle w:val="ListParagraph"/>
        <w:numPr>
          <w:ilvl w:val="0"/>
          <w:numId w:val="6"/>
        </w:numPr>
        <w:rPr>
          <w:del w:id="332" w:author="pdoschki" w:date="2013-04-30T10:39:00Z"/>
        </w:rPr>
      </w:pPr>
      <w:del w:id="333" w:author="pdoschki" w:date="2013-04-30T10:39:00Z">
        <w:r w:rsidDel="00D44777">
          <w:delText>Rebuild the project so that the dependency gets downloaded (right-click on the project and choose Build).</w:delText>
        </w:r>
      </w:del>
    </w:p>
    <w:p w:rsidR="00FA7C8F" w:rsidRDefault="00FA7C8F" w:rsidP="005A0256">
      <w:pPr>
        <w:pStyle w:val="ListParagraph"/>
        <w:numPr>
          <w:ilvl w:val="0"/>
          <w:numId w:val="6"/>
        </w:numPr>
      </w:pPr>
      <w:r>
        <w:t xml:space="preserve">Similarly to JAX-RS, the web socket API is annotation-based. To expose a class as a </w:t>
      </w:r>
      <w:ins w:id="334" w:author="pdoschki" w:date="2013-04-30T10:42:00Z">
        <w:r w:rsidR="00D44777">
          <w:t xml:space="preserve">server </w:t>
        </w:r>
      </w:ins>
      <w:r>
        <w:t>web socket end-point, you need to annotate it with the standard @</w:t>
      </w:r>
      <w:proofErr w:type="spellStart"/>
      <w:del w:id="335" w:author="pdoschki" w:date="2013-04-30T10:42:00Z">
        <w:r w:rsidDel="00D44777">
          <w:delText xml:space="preserve">WebSocketEndpoint </w:delText>
        </w:r>
      </w:del>
      <w:ins w:id="336" w:author="pdoschki" w:date="2013-04-30T10:42:00Z">
        <w:r w:rsidR="00D44777">
          <w:t>ServerEndpoint</w:t>
        </w:r>
        <w:proofErr w:type="spellEnd"/>
        <w:r w:rsidR="00D44777">
          <w:t xml:space="preserve"> </w:t>
        </w:r>
      </w:ins>
      <w:r>
        <w:t xml:space="preserve">annotation. So, create a new class named </w:t>
      </w:r>
      <w:proofErr w:type="spellStart"/>
      <w:r>
        <w:t>DrawingWebSocket</w:t>
      </w:r>
      <w:proofErr w:type="spellEnd"/>
      <w:r>
        <w:t xml:space="preserve"> and annotate it with @</w:t>
      </w:r>
      <w:proofErr w:type="spellStart"/>
      <w:del w:id="337" w:author="pdoschki" w:date="2013-04-30T10:42:00Z">
        <w:r w:rsidDel="00D44777">
          <w:delText>WebSocketEndpoint</w:delText>
        </w:r>
      </w:del>
      <w:ins w:id="338" w:author="pdoschki" w:date="2013-04-30T10:42:00Z">
        <w:r w:rsidR="00D44777">
          <w:t>ServerEndpoint</w:t>
        </w:r>
      </w:ins>
      <w:proofErr w:type="spellEnd"/>
      <w:r>
        <w:t>, setting the path</w:t>
      </w:r>
      <w:ins w:id="339" w:author="pdoschki" w:date="2013-04-30T10:43:00Z">
        <w:r w:rsidR="00D44777">
          <w:t>-value</w:t>
        </w:r>
      </w:ins>
      <w:r>
        <w:t xml:space="preserve"> parameter of the annotation to "/</w:t>
      </w:r>
      <w:proofErr w:type="spellStart"/>
      <w:r>
        <w:t>websockets</w:t>
      </w:r>
      <w:proofErr w:type="spellEnd"/>
      <w:r>
        <w:t>/</w:t>
      </w:r>
      <w:ins w:id="340" w:author="pdoschki" w:date="2013-04-30T10:44:00Z">
        <w:r w:rsidR="00D44777">
          <w:t>{id}</w:t>
        </w:r>
      </w:ins>
      <w:r>
        <w:t xml:space="preserve">", as that is the URI </w:t>
      </w:r>
      <w:del w:id="341" w:author="pdoschki" w:date="2013-04-30T10:44:00Z">
        <w:r w:rsidDel="00D44777">
          <w:delText xml:space="preserve">prefix </w:delText>
        </w:r>
      </w:del>
      <w:r>
        <w:t>at which the class should listen for incoming connections:</w:t>
      </w:r>
    </w:p>
    <w:p w:rsidR="00FA7C8F" w:rsidRDefault="00FA7C8F" w:rsidP="00FA7C8F">
      <w:pPr>
        <w:pStyle w:val="Code"/>
      </w:pPr>
      <w:proofErr w:type="gramStart"/>
      <w:r>
        <w:t>@</w:t>
      </w:r>
      <w:proofErr w:type="spellStart"/>
      <w:r>
        <w:t>WebSocketEndpoint</w:t>
      </w:r>
      <w:proofErr w:type="spellEnd"/>
      <w:r>
        <w:t>(</w:t>
      </w:r>
      <w:proofErr w:type="gramEnd"/>
    </w:p>
    <w:p w:rsidR="00FA7C8F" w:rsidRDefault="00FA7C8F" w:rsidP="00FA7C8F">
      <w:pPr>
        <w:pStyle w:val="Code"/>
      </w:pPr>
      <w:r>
        <w:t xml:space="preserve">    </w:t>
      </w:r>
      <w:proofErr w:type="gramStart"/>
      <w:ins w:id="342" w:author="pdoschki" w:date="2013-04-30T10:44:00Z">
        <w:r w:rsidR="00D44777" w:rsidRPr="00D44777">
          <w:t>value</w:t>
        </w:r>
        <w:proofErr w:type="gramEnd"/>
        <w:r w:rsidR="00D44777" w:rsidRPr="00D44777">
          <w:t xml:space="preserve"> = "/</w:t>
        </w:r>
        <w:proofErr w:type="spellStart"/>
        <w:r w:rsidR="00D44777" w:rsidRPr="00D44777">
          <w:t>websockets</w:t>
        </w:r>
        <w:proofErr w:type="spellEnd"/>
        <w:r w:rsidR="00D44777" w:rsidRPr="00D44777">
          <w:t>/{id}"</w:t>
        </w:r>
      </w:ins>
      <w:del w:id="343" w:author="pdoschki" w:date="2013-04-30T10:44:00Z">
        <w:r w:rsidDel="00D44777">
          <w:delText>path = "/websockets/"</w:delText>
        </w:r>
      </w:del>
    </w:p>
    <w:p w:rsidR="00FA7C8F" w:rsidRDefault="00FA7C8F" w:rsidP="00FA7C8F">
      <w:pPr>
        <w:pStyle w:val="Code"/>
      </w:pPr>
      <w:r>
        <w:lastRenderedPageBreak/>
        <w:t>)</w:t>
      </w:r>
    </w:p>
    <w:p w:rsidR="00FA7C8F" w:rsidRDefault="00FA7C8F" w:rsidP="00FA7C8F">
      <w:pPr>
        <w:pStyle w:val="Code"/>
      </w:pPr>
      <w:proofErr w:type="gramStart"/>
      <w:r>
        <w:t>public</w:t>
      </w:r>
      <w:proofErr w:type="gramEnd"/>
      <w:r>
        <w:t xml:space="preserve"> class </w:t>
      </w:r>
      <w:proofErr w:type="spellStart"/>
      <w:r>
        <w:t>DrawingWebSocket</w:t>
      </w:r>
      <w:proofErr w:type="spellEnd"/>
      <w:r>
        <w:t xml:space="preserve"> {</w:t>
      </w:r>
    </w:p>
    <w:p w:rsidR="00FA7C8F" w:rsidRDefault="00FA7C8F" w:rsidP="00FA7C8F">
      <w:pPr>
        <w:pStyle w:val="Code"/>
      </w:pPr>
      <w:r>
        <w:t>}</w:t>
      </w:r>
    </w:p>
    <w:p w:rsidR="005B2B22" w:rsidDel="005A475B" w:rsidRDefault="00FA7C8F" w:rsidP="00FA7C8F">
      <w:pPr>
        <w:pStyle w:val="ListParagraph"/>
        <w:rPr>
          <w:del w:id="344" w:author="pdoschki" w:date="2013-04-30T10:50:00Z"/>
        </w:rPr>
      </w:pPr>
      <w:del w:id="345" w:author="pdoschki" w:date="2013-04-30T10:45:00Z">
        <w:r w:rsidDel="00D44777">
          <w:delText>Ideally, we should be able to define the path as "/websockets/{drawingId}" and</w:delText>
        </w:r>
      </w:del>
      <w:ins w:id="346" w:author="pdoschki" w:date="2013-04-30T10:50:00Z">
        <w:r w:rsidR="005A475B">
          <w:t>In this way w</w:t>
        </w:r>
      </w:ins>
      <w:ins w:id="347" w:author="pdoschki" w:date="2013-04-30T10:45:00Z">
        <w:r w:rsidR="00D44777">
          <w:t>e will</w:t>
        </w:r>
      </w:ins>
      <w:r>
        <w:t xml:space="preserve"> have the drawing</w:t>
      </w:r>
      <w:ins w:id="348" w:author="pdoschki" w:date="2013-04-30T10:46:00Z">
        <w:r w:rsidR="005A475B">
          <w:t xml:space="preserve"> i</w:t>
        </w:r>
      </w:ins>
      <w:del w:id="349" w:author="pdoschki" w:date="2013-04-30T10:46:00Z">
        <w:r w:rsidDel="005A475B">
          <w:delText>I</w:delText>
        </w:r>
      </w:del>
      <w:r>
        <w:t>d injected</w:t>
      </w:r>
      <w:ins w:id="350" w:author="pdoschki" w:date="2013-04-30T10:50:00Z">
        <w:r w:rsidR="005A475B">
          <w:t xml:space="preserve"> as parameter</w:t>
        </w:r>
      </w:ins>
      <w:r>
        <w:t xml:space="preserve"> into our handler methods by the web socket runtime automatically. </w:t>
      </w:r>
      <w:del w:id="351" w:author="pdoschki" w:date="2013-04-30T10:46:00Z">
        <w:r w:rsidDel="005A475B">
          <w:delText>However, at the time of writing this lab guide such functionality is not yet available in the Web Socket API</w:delText>
        </w:r>
        <w:r w:rsidR="005B2B22" w:rsidDel="005A475B">
          <w:delText xml:space="preserve"> (but hopefully </w:delText>
        </w:r>
        <w:r w:rsidR="00B47196" w:rsidDel="005A475B">
          <w:delText>will be there</w:delText>
        </w:r>
        <w:r w:rsidR="005B2B22" w:rsidDel="005A475B">
          <w:delText xml:space="preserve"> soon)</w:delText>
        </w:r>
        <w:r w:rsidDel="005A475B">
          <w:delText xml:space="preserve">. </w:delText>
        </w:r>
      </w:del>
      <w:del w:id="352" w:author="pdoschki" w:date="2013-04-30T10:50:00Z">
        <w:r w:rsidDel="005A475B">
          <w:delText xml:space="preserve">Defining the path as "/websockets/" will cause every request coming to URI starting with …/websockets/ to </w:delText>
        </w:r>
        <w:r w:rsidR="005B2B22" w:rsidDel="005A475B">
          <w:delText>be handled by</w:delText>
        </w:r>
        <w:r w:rsidDel="005A475B">
          <w:delText xml:space="preserve"> this web socket end-po</w:delText>
        </w:r>
        <w:r w:rsidR="005B2B22" w:rsidDel="005A475B">
          <w:delText>int. We have to extract the drawingId from the URI manually.</w:delText>
        </w:r>
      </w:del>
    </w:p>
    <w:p w:rsidR="00000000" w:rsidRDefault="005B2B22">
      <w:pPr>
        <w:pStyle w:val="ListParagraph"/>
        <w:pPrChange w:id="353" w:author="pdoschki" w:date="2013-04-30T10:50:00Z">
          <w:pPr>
            <w:pStyle w:val="ListParagraph"/>
            <w:numPr>
              <w:numId w:val="6"/>
            </w:numPr>
            <w:ind w:hanging="360"/>
          </w:pPr>
        </w:pPrChange>
      </w:pPr>
      <w:r>
        <w:t>Let's implement the method to handle opening of a new web socket connection. To do that, add a new method and annotate it with @</w:t>
      </w:r>
      <w:proofErr w:type="spellStart"/>
      <w:del w:id="354" w:author="pdoschki" w:date="2013-04-30T10:51:00Z">
        <w:r w:rsidDel="005A475B">
          <w:delText xml:space="preserve">WebSocketOpen </w:delText>
        </w:r>
      </w:del>
      <w:ins w:id="355" w:author="pdoschki" w:date="2013-04-30T10:51:00Z">
        <w:r w:rsidR="005A475B">
          <w:t>OnOpen</w:t>
        </w:r>
        <w:proofErr w:type="spellEnd"/>
        <w:r w:rsidR="005A475B">
          <w:t xml:space="preserve"> </w:t>
        </w:r>
      </w:ins>
      <w:r>
        <w:t>annotation (</w:t>
      </w:r>
      <w:r w:rsidR="00ED548D">
        <w:t xml:space="preserve">the </w:t>
      </w:r>
      <w:r>
        <w:t>name of the method is not significant</w:t>
      </w:r>
      <w:r w:rsidR="00B47196">
        <w:t xml:space="preserve">, but let's call it </w:t>
      </w:r>
      <w:proofErr w:type="spellStart"/>
      <w:r w:rsidR="00B47196">
        <w:t>onOpen</w:t>
      </w:r>
      <w:proofErr w:type="spellEnd"/>
      <w:r>
        <w:t>):</w:t>
      </w:r>
    </w:p>
    <w:p w:rsidR="005A475B" w:rsidRDefault="005A475B" w:rsidP="005A475B">
      <w:pPr>
        <w:pStyle w:val="Code"/>
        <w:rPr>
          <w:ins w:id="356" w:author="pdoschki" w:date="2013-04-30T10:51:00Z"/>
        </w:rPr>
      </w:pPr>
      <w:ins w:id="357" w:author="pdoschki" w:date="2013-04-30T10:51:00Z">
        <w:r>
          <w:t>@</w:t>
        </w:r>
        <w:proofErr w:type="spellStart"/>
        <w:r>
          <w:t>OnOpen</w:t>
        </w:r>
        <w:proofErr w:type="spellEnd"/>
      </w:ins>
    </w:p>
    <w:p w:rsidR="005A475B" w:rsidRDefault="005A475B" w:rsidP="005A475B">
      <w:pPr>
        <w:pStyle w:val="Code"/>
        <w:rPr>
          <w:ins w:id="358" w:author="pdoschki" w:date="2013-04-30T10:51:00Z"/>
        </w:rPr>
      </w:pPr>
      <w:proofErr w:type="gramStart"/>
      <w:ins w:id="359" w:author="pdoschki" w:date="2013-04-30T10:51:00Z">
        <w:r>
          <w:t>public</w:t>
        </w:r>
        <w:proofErr w:type="gramEnd"/>
        <w:r>
          <w:t xml:space="preserve"> void </w:t>
        </w:r>
        <w:proofErr w:type="spellStart"/>
        <w:r>
          <w:t>onOpen</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ins>
    </w:p>
    <w:p w:rsidR="005B2B22" w:rsidDel="005A475B" w:rsidRDefault="005A475B" w:rsidP="005A475B">
      <w:pPr>
        <w:pStyle w:val="Code"/>
        <w:rPr>
          <w:del w:id="360" w:author="pdoschki" w:date="2013-04-30T10:51:00Z"/>
        </w:rPr>
      </w:pPr>
      <w:ins w:id="361" w:author="pdoschki" w:date="2013-04-30T10:51:00Z">
        <w:r>
          <w:t>}</w:t>
        </w:r>
        <w:r w:rsidDel="005A475B">
          <w:t xml:space="preserve"> </w:t>
        </w:r>
      </w:ins>
      <w:del w:id="362" w:author="pdoschki" w:date="2013-04-30T10:51:00Z">
        <w:r w:rsidR="005B2B22" w:rsidDel="005A475B">
          <w:delText>@WebSocketOpen</w:delText>
        </w:r>
      </w:del>
    </w:p>
    <w:p w:rsidR="005B2B22" w:rsidDel="005A475B" w:rsidRDefault="005B2B22" w:rsidP="005B2B22">
      <w:pPr>
        <w:pStyle w:val="Code"/>
        <w:rPr>
          <w:del w:id="363" w:author="pdoschki" w:date="2013-04-30T10:51:00Z"/>
        </w:rPr>
      </w:pPr>
      <w:del w:id="364" w:author="pdoschki" w:date="2013-04-30T10:51:00Z">
        <w:r w:rsidDel="005A475B">
          <w:delText>public void onOpen(Session session) {</w:delText>
        </w:r>
      </w:del>
    </w:p>
    <w:p w:rsidR="005B2B22" w:rsidDel="005A475B" w:rsidRDefault="005B2B22" w:rsidP="005B2B22">
      <w:pPr>
        <w:pStyle w:val="Code"/>
        <w:rPr>
          <w:del w:id="365" w:author="pdoschki" w:date="2013-04-30T10:51:00Z"/>
        </w:rPr>
      </w:pPr>
      <w:del w:id="366" w:author="pdoschki" w:date="2013-04-30T10:51:00Z">
        <w:r w:rsidDel="005A475B">
          <w:delText>}</w:delText>
        </w:r>
      </w:del>
    </w:p>
    <w:p w:rsidR="00ED548D" w:rsidRDefault="00ED548D" w:rsidP="00ED548D">
      <w:pPr>
        <w:pStyle w:val="ListParagraph"/>
      </w:pPr>
      <w:r>
        <w:t>The web socket runtime passes</w:t>
      </w:r>
      <w:ins w:id="367" w:author="pdoschki" w:date="2013-04-30T10:53:00Z">
        <w:r w:rsidR="005A475B">
          <w:t xml:space="preserve"> the drawing id and a</w:t>
        </w:r>
      </w:ins>
      <w:r>
        <w:t xml:space="preserve"> session object as </w:t>
      </w:r>
      <w:del w:id="368" w:author="pdoschki" w:date="2013-04-30T10:53:00Z">
        <w:r w:rsidDel="005A475B">
          <w:delText xml:space="preserve">a </w:delText>
        </w:r>
      </w:del>
      <w:r>
        <w:t>parameter</w:t>
      </w:r>
      <w:ins w:id="369" w:author="pdoschki" w:date="2013-04-30T10:53:00Z">
        <w:r w:rsidR="005A475B">
          <w:t>s</w:t>
        </w:r>
      </w:ins>
      <w:r>
        <w:t xml:space="preserve"> to this method. The </w:t>
      </w:r>
      <w:ins w:id="370" w:author="pdoschki" w:date="2013-04-30T10:54:00Z">
        <w:r w:rsidR="005A475B">
          <w:t xml:space="preserve">session </w:t>
        </w:r>
      </w:ins>
      <w:r>
        <w:t>object contains contextual information for the connection being opened (such as the request URI for example) and methods enabling to send messages to the connection peer.</w:t>
      </w:r>
    </w:p>
    <w:p w:rsidR="0073299C" w:rsidRDefault="00ED548D" w:rsidP="005A0256">
      <w:pPr>
        <w:pStyle w:val="ListParagraph"/>
        <w:numPr>
          <w:ilvl w:val="0"/>
          <w:numId w:val="6"/>
        </w:numPr>
      </w:pPr>
      <w:r>
        <w:t xml:space="preserve">As part of </w:t>
      </w:r>
      <w:proofErr w:type="spellStart"/>
      <w:r>
        <w:t>onOpen</w:t>
      </w:r>
      <w:proofErr w:type="spellEnd"/>
      <w:r>
        <w:t xml:space="preserve">() method we are going to </w:t>
      </w:r>
      <w:del w:id="371" w:author="pdoschki" w:date="2013-04-30T10:59:00Z">
        <w:r w:rsidDel="000F72CA">
          <w:delText>extract the drawingId from the request URI (to see which drawing should this connection be associated with</w:delText>
        </w:r>
        <w:r w:rsidR="00142E7B" w:rsidDel="000F72CA">
          <w:delText>). We are going to k</w:delText>
        </w:r>
        <w:r w:rsidR="0073299C" w:rsidDel="000F72CA">
          <w:delText>eep session-&gt;drawingId map, so that we don't have to extract the drawingId from the session object for every message coming on the same connection. Add the following final static variables to the DrawingWebSocket class – one for the regular expression we are going to use to extract the drawing ID from the URI and another one for the session-to-drawingId map:</w:delText>
        </w:r>
      </w:del>
      <w:ins w:id="372" w:author="pdoschki" w:date="2013-04-30T10:59:00Z">
        <w:r w:rsidR="000F72CA">
          <w:t xml:space="preserve">add the new </w:t>
        </w:r>
        <w:proofErr w:type="spellStart"/>
        <w:r w:rsidR="000F72CA">
          <w:t>WebSocket</w:t>
        </w:r>
        <w:proofErr w:type="spellEnd"/>
        <w:r w:rsidR="000F72CA">
          <w:t xml:space="preserve"> session to the map of </w:t>
        </w:r>
      </w:ins>
      <w:ins w:id="373" w:author="pdoschki" w:date="2013-04-30T11:01:00Z">
        <w:r w:rsidR="000F72CA">
          <w:t xml:space="preserve">drawing </w:t>
        </w:r>
      </w:ins>
      <w:ins w:id="374" w:author="pdoschki" w:date="2013-04-30T10:59:00Z">
        <w:r w:rsidR="000F72CA">
          <w:t xml:space="preserve">sessions </w:t>
        </w:r>
      </w:ins>
      <w:ins w:id="375" w:author="pdoschki" w:date="2013-04-30T11:01:00Z">
        <w:r w:rsidR="000F72CA">
          <w:t xml:space="preserve">that we maintain in the </w:t>
        </w:r>
        <w:proofErr w:type="spellStart"/>
        <w:r w:rsidR="000F72CA">
          <w:t>DataProvider</w:t>
        </w:r>
        <w:proofErr w:type="spellEnd"/>
        <w:r w:rsidR="000F72CA">
          <w:t xml:space="preserve"> class:</w:t>
        </w:r>
      </w:ins>
    </w:p>
    <w:p w:rsidR="0073299C" w:rsidDel="000F72CA" w:rsidRDefault="0073299C" w:rsidP="0073299C">
      <w:pPr>
        <w:pStyle w:val="Code"/>
        <w:rPr>
          <w:del w:id="376" w:author="pdoschki" w:date="2013-04-30T11:02:00Z"/>
        </w:rPr>
      </w:pPr>
      <w:del w:id="377" w:author="pdoschki" w:date="2013-04-30T11:02:00Z">
        <w:r w:rsidRPr="0073299C" w:rsidDel="000F72CA">
          <w:delText>private static final Pattern URI_PATTERN = Pattern.compile("(?:.*)/websockets/([0-9]+)");</w:delText>
        </w:r>
      </w:del>
    </w:p>
    <w:p w:rsidR="0073299C" w:rsidDel="000F72CA" w:rsidRDefault="0073299C" w:rsidP="0073299C">
      <w:pPr>
        <w:pStyle w:val="Code"/>
        <w:rPr>
          <w:del w:id="378" w:author="pdoschki" w:date="2013-04-30T11:02:00Z"/>
        </w:rPr>
      </w:pPr>
      <w:del w:id="379" w:author="pdoschki" w:date="2013-04-30T11:02:00Z">
        <w:r w:rsidRPr="0073299C" w:rsidDel="000F72CA">
          <w:delText>private static final ConcurrentHashMap&lt;Session, Integer&gt; sessionToId = new ConcurrentHashMap&lt;&gt;();</w:delText>
        </w:r>
      </w:del>
    </w:p>
    <w:p w:rsidR="000F72CA" w:rsidRPr="0073299C" w:rsidRDefault="000F72CA" w:rsidP="0073299C">
      <w:pPr>
        <w:pStyle w:val="Code"/>
        <w:rPr>
          <w:ins w:id="380" w:author="pdoschki" w:date="2013-04-30T11:02:00Z"/>
        </w:rPr>
      </w:pPr>
      <w:proofErr w:type="spellStart"/>
      <w:proofErr w:type="gramStart"/>
      <w:ins w:id="381" w:author="pdoschki" w:date="2013-04-30T11:02:00Z">
        <w:r w:rsidRPr="000F72CA">
          <w:t>DataProvider.addWebSocket</w:t>
        </w:r>
        <w:proofErr w:type="spellEnd"/>
        <w:r w:rsidRPr="000F72CA">
          <w:t>(</w:t>
        </w:r>
        <w:proofErr w:type="spellStart"/>
        <w:proofErr w:type="gramEnd"/>
        <w:r w:rsidRPr="000F72CA">
          <w:t>drawingId</w:t>
        </w:r>
        <w:proofErr w:type="spellEnd"/>
        <w:r w:rsidRPr="000F72CA">
          <w:t>, session);</w:t>
        </w:r>
      </w:ins>
    </w:p>
    <w:p w:rsidR="003F7776" w:rsidDel="000F72CA" w:rsidRDefault="003F7776" w:rsidP="005A0256">
      <w:pPr>
        <w:pStyle w:val="ListParagraph"/>
        <w:numPr>
          <w:ilvl w:val="0"/>
          <w:numId w:val="6"/>
        </w:numPr>
        <w:rPr>
          <w:del w:id="382" w:author="pdoschki" w:date="2013-04-30T11:03:00Z"/>
        </w:rPr>
      </w:pPr>
      <w:del w:id="383" w:author="pdoschki" w:date="2013-04-30T11:03:00Z">
        <w:r w:rsidDel="000F72CA">
          <w:delText>Let's extract the drawing ID when the connection opens. Update the onOpen() method as follows:</w:delText>
        </w:r>
      </w:del>
    </w:p>
    <w:p w:rsidR="003F7776" w:rsidDel="000F72CA" w:rsidRDefault="003F7776" w:rsidP="003F7776">
      <w:pPr>
        <w:pStyle w:val="Code"/>
        <w:rPr>
          <w:del w:id="384" w:author="pdoschki" w:date="2013-04-30T11:03:00Z"/>
        </w:rPr>
      </w:pPr>
      <w:del w:id="385" w:author="pdoschki" w:date="2013-04-30T11:03:00Z">
        <w:r w:rsidDel="000F72CA">
          <w:delText>@WebSocketOpen</w:delText>
        </w:r>
      </w:del>
    </w:p>
    <w:p w:rsidR="003F7776" w:rsidDel="000F72CA" w:rsidRDefault="003F7776" w:rsidP="003F7776">
      <w:pPr>
        <w:pStyle w:val="Code"/>
        <w:rPr>
          <w:del w:id="386" w:author="pdoschki" w:date="2013-04-30T11:03:00Z"/>
        </w:rPr>
      </w:pPr>
      <w:del w:id="387" w:author="pdoschki" w:date="2013-04-30T11:03:00Z">
        <w:r w:rsidDel="000F72CA">
          <w:delText>public void onOpen(Session session) {</w:delText>
        </w:r>
      </w:del>
    </w:p>
    <w:p w:rsidR="003F7776" w:rsidDel="000F72CA" w:rsidRDefault="003F7776" w:rsidP="003F7776">
      <w:pPr>
        <w:pStyle w:val="Code"/>
        <w:rPr>
          <w:del w:id="388" w:author="pdoschki" w:date="2013-04-30T11:03:00Z"/>
        </w:rPr>
      </w:pPr>
      <w:del w:id="389" w:author="pdoschki" w:date="2013-04-30T11:03:00Z">
        <w:r w:rsidDel="000F72CA">
          <w:lastRenderedPageBreak/>
          <w:delText xml:space="preserve">    // see if the request URI matches the regular expression</w:delText>
        </w:r>
      </w:del>
    </w:p>
    <w:p w:rsidR="003F7776" w:rsidDel="000F72CA" w:rsidRDefault="003F7776" w:rsidP="003F7776">
      <w:pPr>
        <w:pStyle w:val="Code"/>
        <w:rPr>
          <w:del w:id="390" w:author="pdoschki" w:date="2013-04-30T11:03:00Z"/>
        </w:rPr>
      </w:pPr>
      <w:del w:id="391" w:author="pdoschki" w:date="2013-04-30T11:03:00Z">
        <w:r w:rsidDel="000F72CA">
          <w:delText xml:space="preserve">    Matcher matcher = URI_PATTERN.matcher(session.getRequestURI().toString());</w:delText>
        </w:r>
      </w:del>
    </w:p>
    <w:p w:rsidR="003F7776" w:rsidDel="000F72CA" w:rsidRDefault="003F7776" w:rsidP="003F7776">
      <w:pPr>
        <w:pStyle w:val="Code"/>
        <w:rPr>
          <w:del w:id="392" w:author="pdoschki" w:date="2013-04-30T11:03:00Z"/>
        </w:rPr>
      </w:pPr>
      <w:del w:id="393" w:author="pdoschki" w:date="2013-04-30T11:03:00Z">
        <w:r w:rsidDel="000F72CA">
          <w:delText xml:space="preserve">    if (!matcher.matches()) {</w:delText>
        </w:r>
      </w:del>
    </w:p>
    <w:p w:rsidR="003F7776" w:rsidDel="000F72CA" w:rsidRDefault="003F7776" w:rsidP="003F7776">
      <w:pPr>
        <w:pStyle w:val="Code"/>
        <w:rPr>
          <w:del w:id="394" w:author="pdoschki" w:date="2013-04-30T11:03:00Z"/>
        </w:rPr>
      </w:pPr>
      <w:del w:id="395" w:author="pdoschki" w:date="2013-04-30T11:03:00Z">
        <w:r w:rsidDel="000F72CA">
          <w:delText xml:space="preserve">        // if not, close the connection (invalid drawing ID)</w:delText>
        </w:r>
      </w:del>
    </w:p>
    <w:p w:rsidR="003F7776" w:rsidDel="000F72CA" w:rsidRDefault="003F7776" w:rsidP="003F7776">
      <w:pPr>
        <w:pStyle w:val="Code"/>
        <w:rPr>
          <w:del w:id="396" w:author="pdoschki" w:date="2013-04-30T11:03:00Z"/>
        </w:rPr>
      </w:pPr>
      <w:del w:id="397" w:author="pdoschki" w:date="2013-04-30T11:03:00Z">
        <w:r w:rsidDel="000F72CA">
          <w:delText xml:space="preserve">        try {</w:delText>
        </w:r>
      </w:del>
    </w:p>
    <w:p w:rsidR="003F7776" w:rsidDel="000F72CA" w:rsidRDefault="003F7776" w:rsidP="003F7776">
      <w:pPr>
        <w:pStyle w:val="Code"/>
        <w:rPr>
          <w:del w:id="398" w:author="pdoschki" w:date="2013-04-30T11:03:00Z"/>
        </w:rPr>
      </w:pPr>
      <w:del w:id="399" w:author="pdoschki" w:date="2013-04-30T11:03:00Z">
        <w:r w:rsidDel="000F72CA">
          <w:delText xml:space="preserve">            session.close(new CloseReason(CloseReason.Code.CANNOT_ACCEPT, "Not found."));</w:delText>
        </w:r>
      </w:del>
    </w:p>
    <w:p w:rsidR="003F7776" w:rsidDel="000F72CA" w:rsidRDefault="003F7776" w:rsidP="003F7776">
      <w:pPr>
        <w:pStyle w:val="Code"/>
        <w:rPr>
          <w:del w:id="400" w:author="pdoschki" w:date="2013-04-30T11:03:00Z"/>
        </w:rPr>
      </w:pPr>
      <w:del w:id="401" w:author="pdoschki" w:date="2013-04-30T11:03:00Z">
        <w:r w:rsidDel="000F72CA">
          <w:delText xml:space="preserve">        } catch (IOException ex) {</w:delText>
        </w:r>
      </w:del>
    </w:p>
    <w:p w:rsidR="003F7776" w:rsidDel="000F72CA" w:rsidRDefault="003F7776" w:rsidP="003F7776">
      <w:pPr>
        <w:pStyle w:val="Code"/>
        <w:rPr>
          <w:del w:id="402" w:author="pdoschki" w:date="2013-04-30T11:03:00Z"/>
        </w:rPr>
      </w:pPr>
      <w:del w:id="403" w:author="pdoschki" w:date="2013-04-30T11:03:00Z">
        <w:r w:rsidDel="000F72CA">
          <w:delText xml:space="preserve">            Logger.getLogger(DrawingWebSocket.class.getName()).log(Level.SEVERE, null, ex);</w:delText>
        </w:r>
      </w:del>
    </w:p>
    <w:p w:rsidR="003F7776" w:rsidDel="000F72CA" w:rsidRDefault="003F7776" w:rsidP="003F7776">
      <w:pPr>
        <w:pStyle w:val="Code"/>
        <w:rPr>
          <w:del w:id="404" w:author="pdoschki" w:date="2013-04-30T11:03:00Z"/>
        </w:rPr>
      </w:pPr>
      <w:del w:id="405" w:author="pdoschki" w:date="2013-04-30T11:03:00Z">
        <w:r w:rsidDel="000F72CA">
          <w:delText xml:space="preserve">        }</w:delText>
        </w:r>
      </w:del>
    </w:p>
    <w:p w:rsidR="003F7776" w:rsidDel="000F72CA" w:rsidRDefault="003F7776" w:rsidP="003F7776">
      <w:pPr>
        <w:pStyle w:val="Code"/>
        <w:rPr>
          <w:del w:id="406" w:author="pdoschki" w:date="2013-04-30T11:03:00Z"/>
        </w:rPr>
      </w:pPr>
      <w:del w:id="407" w:author="pdoschki" w:date="2013-04-30T11:03:00Z">
        <w:r w:rsidDel="000F72CA">
          <w:delText xml:space="preserve">    } else {</w:delText>
        </w:r>
      </w:del>
    </w:p>
    <w:p w:rsidR="003F7776" w:rsidDel="000F72CA" w:rsidRDefault="003F7776" w:rsidP="003F7776">
      <w:pPr>
        <w:pStyle w:val="Code"/>
        <w:rPr>
          <w:del w:id="408" w:author="pdoschki" w:date="2013-04-30T11:03:00Z"/>
        </w:rPr>
      </w:pPr>
      <w:del w:id="409" w:author="pdoschki" w:date="2013-04-30T11:03:00Z">
        <w:r w:rsidDel="000F72CA">
          <w:delText xml:space="preserve">        // if it does match, extract the drawing ID</w:delText>
        </w:r>
      </w:del>
    </w:p>
    <w:p w:rsidR="003F7776" w:rsidDel="000F72CA" w:rsidRDefault="003F7776" w:rsidP="003F7776">
      <w:pPr>
        <w:pStyle w:val="Code"/>
        <w:rPr>
          <w:del w:id="410" w:author="pdoschki" w:date="2013-04-30T11:03:00Z"/>
        </w:rPr>
      </w:pPr>
      <w:del w:id="411" w:author="pdoschki" w:date="2013-04-30T11:03:00Z">
        <w:r w:rsidDel="000F72CA">
          <w:delText xml:space="preserve">        int drawingId = Integer.parseInt(matcher.group(1));</w:delText>
        </w:r>
      </w:del>
    </w:p>
    <w:p w:rsidR="003F7776" w:rsidDel="000F72CA" w:rsidRDefault="003F7776" w:rsidP="003F7776">
      <w:pPr>
        <w:pStyle w:val="Code"/>
        <w:rPr>
          <w:del w:id="412" w:author="pdoschki" w:date="2013-04-30T11:03:00Z"/>
        </w:rPr>
      </w:pPr>
      <w:del w:id="413" w:author="pdoschki" w:date="2013-04-30T11:03:00Z">
        <w:r w:rsidDel="000F72CA">
          <w:delText xml:space="preserve">        // store it in the map</w:delText>
        </w:r>
      </w:del>
    </w:p>
    <w:p w:rsidR="003F7776" w:rsidDel="000F72CA" w:rsidRDefault="003F7776" w:rsidP="003F7776">
      <w:pPr>
        <w:pStyle w:val="Code"/>
        <w:rPr>
          <w:del w:id="414" w:author="pdoschki" w:date="2013-04-30T11:03:00Z"/>
        </w:rPr>
      </w:pPr>
      <w:del w:id="415" w:author="pdoschki" w:date="2013-04-30T11:03:00Z">
        <w:r w:rsidDel="000F72CA">
          <w:delText xml:space="preserve">        sessionToId.put(session, drawingId);</w:delText>
        </w:r>
      </w:del>
    </w:p>
    <w:p w:rsidR="003F7776" w:rsidDel="000F72CA" w:rsidRDefault="003F7776" w:rsidP="003F7776">
      <w:pPr>
        <w:pStyle w:val="Code"/>
        <w:rPr>
          <w:del w:id="416" w:author="pdoschki" w:date="2013-04-30T11:03:00Z"/>
        </w:rPr>
      </w:pPr>
      <w:del w:id="417" w:author="pdoschki" w:date="2013-04-30T11:03:00Z">
        <w:r w:rsidDel="000F72CA">
          <w:delText xml:space="preserve">    }</w:delText>
        </w:r>
      </w:del>
    </w:p>
    <w:p w:rsidR="002A6B79" w:rsidDel="000F72CA" w:rsidRDefault="003F7776" w:rsidP="003F7776">
      <w:pPr>
        <w:pStyle w:val="Code"/>
        <w:rPr>
          <w:del w:id="418" w:author="pdoschki" w:date="2013-04-30T11:03:00Z"/>
        </w:rPr>
      </w:pPr>
      <w:del w:id="419" w:author="pdoschki" w:date="2013-04-30T11:03:00Z">
        <w:r w:rsidDel="000F72CA">
          <w:delText>}</w:delText>
        </w:r>
      </w:del>
    </w:p>
    <w:p w:rsidR="003D59DE" w:rsidRDefault="002A6B79" w:rsidP="005A0256">
      <w:pPr>
        <w:pStyle w:val="ListParagraph"/>
        <w:numPr>
          <w:ilvl w:val="0"/>
          <w:numId w:val="6"/>
        </w:numPr>
      </w:pPr>
      <w:r>
        <w:t>Now we can implement a method for handling incoming messages on an existing connection. That's what @</w:t>
      </w:r>
      <w:proofErr w:type="spellStart"/>
      <w:del w:id="420" w:author="pdoschki" w:date="2013-04-30T11:04:00Z">
        <w:r w:rsidDel="00030851">
          <w:delText xml:space="preserve">WebSocketMessage </w:delText>
        </w:r>
      </w:del>
      <w:ins w:id="421" w:author="pdoschki" w:date="2013-04-30T11:04:00Z">
        <w:r w:rsidR="00030851">
          <w:t>OnMessage</w:t>
        </w:r>
        <w:proofErr w:type="spellEnd"/>
        <w:r w:rsidR="00030851">
          <w:t xml:space="preserve"> </w:t>
        </w:r>
      </w:ins>
      <w:r>
        <w:t xml:space="preserve">annotation is used for. </w:t>
      </w:r>
      <w:r w:rsidR="003D59DE">
        <w:t xml:space="preserve">The body of the message gets passed to the method as a parameter. Since the front-end sends a JSON representation of a shape that was added to the drawing, it would be nice if we could somehow map that to </w:t>
      </w:r>
      <w:proofErr w:type="spellStart"/>
      <w:r w:rsidR="003D59DE">
        <w:t>Drawing.Shape</w:t>
      </w:r>
      <w:proofErr w:type="spellEnd"/>
      <w:r w:rsidR="003D59DE">
        <w:t xml:space="preserve"> object automatically. Luckily, the web socket API has a notion of decoders and encoders that are similar to JAX-RS message body readers/writers. They allow mapping of Java object</w:t>
      </w:r>
      <w:r w:rsidR="00EB1392">
        <w:t>s</w:t>
      </w:r>
      <w:r w:rsidR="003D59DE">
        <w:t xml:space="preserve"> to/from messages. Since we will define a decoder and encoder for </w:t>
      </w:r>
      <w:proofErr w:type="spellStart"/>
      <w:r w:rsidR="003D59DE">
        <w:t>Drawing.Shape</w:t>
      </w:r>
      <w:proofErr w:type="spellEnd"/>
      <w:r w:rsidR="003D59DE">
        <w:t xml:space="preserve"> object, we can declare the parameter of our message hander to be of type </w:t>
      </w:r>
      <w:proofErr w:type="spellStart"/>
      <w:r w:rsidR="003D59DE">
        <w:t>Drawing.Shape</w:t>
      </w:r>
      <w:proofErr w:type="spellEnd"/>
      <w:r w:rsidR="003D59DE">
        <w:t>, and the web socket runtime will automatically call our decoder to do the conversion:</w:t>
      </w:r>
    </w:p>
    <w:p w:rsidR="003D59DE" w:rsidDel="00030851" w:rsidRDefault="003D59DE" w:rsidP="003D59DE">
      <w:pPr>
        <w:pStyle w:val="Code"/>
        <w:rPr>
          <w:del w:id="422" w:author="pdoschki" w:date="2013-04-30T11:05:00Z"/>
        </w:rPr>
      </w:pPr>
      <w:del w:id="423" w:author="pdoschki" w:date="2013-04-30T11:05:00Z">
        <w:r w:rsidDel="00030851">
          <w:delText>@WebSocketMessage</w:delText>
        </w:r>
      </w:del>
    </w:p>
    <w:p w:rsidR="003D59DE" w:rsidDel="00030851" w:rsidRDefault="003D59DE" w:rsidP="003D59DE">
      <w:pPr>
        <w:pStyle w:val="Code"/>
        <w:rPr>
          <w:del w:id="424" w:author="pdoschki" w:date="2013-04-30T11:05:00Z"/>
        </w:rPr>
      </w:pPr>
      <w:del w:id="425" w:author="pdoschki" w:date="2013-04-30T11:05:00Z">
        <w:r w:rsidDel="00030851">
          <w:delText>public void shapeCreated(Drawing.Shape shape, Session session) {</w:delText>
        </w:r>
      </w:del>
    </w:p>
    <w:p w:rsidR="003D59DE" w:rsidDel="00030851" w:rsidRDefault="003D59DE" w:rsidP="003D59DE">
      <w:pPr>
        <w:pStyle w:val="Code"/>
        <w:rPr>
          <w:del w:id="426" w:author="pdoschki" w:date="2013-04-30T11:05:00Z"/>
        </w:rPr>
      </w:pPr>
      <w:del w:id="427" w:author="pdoschki" w:date="2013-04-30T11:05:00Z">
        <w:r w:rsidDel="00030851">
          <w:delText xml:space="preserve">    // get the drawing ID corresponding to this web socket session</w:delText>
        </w:r>
      </w:del>
    </w:p>
    <w:p w:rsidR="003D59DE" w:rsidDel="00030851" w:rsidRDefault="003D59DE" w:rsidP="003D59DE">
      <w:pPr>
        <w:pStyle w:val="Code"/>
        <w:rPr>
          <w:del w:id="428" w:author="pdoschki" w:date="2013-04-30T11:05:00Z"/>
        </w:rPr>
      </w:pPr>
      <w:del w:id="429" w:author="pdoschki" w:date="2013-04-30T11:05:00Z">
        <w:r w:rsidDel="00030851">
          <w:delText xml:space="preserve">    int drawingId = sessionToId.get(session);</w:delText>
        </w:r>
      </w:del>
    </w:p>
    <w:p w:rsidR="003D59DE" w:rsidDel="00030851" w:rsidRDefault="003D59DE" w:rsidP="003D59DE">
      <w:pPr>
        <w:pStyle w:val="Code"/>
        <w:rPr>
          <w:del w:id="430" w:author="pdoschki" w:date="2013-04-30T11:05:00Z"/>
        </w:rPr>
      </w:pPr>
      <w:del w:id="431" w:author="pdoschki" w:date="2013-04-30T11:05:00Z">
        <w:r w:rsidDel="00030851">
          <w:delText xml:space="preserve">    // add a new shape to the drawing</w:delText>
        </w:r>
      </w:del>
    </w:p>
    <w:p w:rsidR="003D59DE" w:rsidDel="00030851" w:rsidRDefault="003D59DE" w:rsidP="003D59DE">
      <w:pPr>
        <w:pStyle w:val="Code"/>
        <w:rPr>
          <w:del w:id="432" w:author="pdoschki" w:date="2013-04-30T11:05:00Z"/>
        </w:rPr>
      </w:pPr>
      <w:del w:id="433" w:author="pdoschki" w:date="2013-04-30T11:05:00Z">
        <w:r w:rsidDel="00030851">
          <w:delText xml:space="preserve">    DataProvider.addShape(drawingId, shape);</w:delText>
        </w:r>
      </w:del>
    </w:p>
    <w:p w:rsidR="003D59DE" w:rsidDel="00030851" w:rsidRDefault="003D59DE" w:rsidP="003D59DE">
      <w:pPr>
        <w:pStyle w:val="Code"/>
        <w:rPr>
          <w:del w:id="434" w:author="pdoschki" w:date="2013-04-30T11:05:00Z"/>
        </w:rPr>
      </w:pPr>
      <w:del w:id="435" w:author="pdoschki" w:date="2013-04-30T11:05:00Z">
        <w:r w:rsidDel="00030851">
          <w:delText>}</w:delText>
        </w:r>
      </w:del>
    </w:p>
    <w:p w:rsidR="00030851" w:rsidRDefault="00030851" w:rsidP="00030851">
      <w:pPr>
        <w:pStyle w:val="Code"/>
        <w:rPr>
          <w:ins w:id="436" w:author="pdoschki" w:date="2013-04-30T11:05:00Z"/>
        </w:rPr>
      </w:pPr>
      <w:ins w:id="437" w:author="pdoschki" w:date="2013-04-30T11:05:00Z">
        <w:r>
          <w:t>@</w:t>
        </w:r>
        <w:proofErr w:type="spellStart"/>
        <w:r>
          <w:t>OnMessage</w:t>
        </w:r>
        <w:proofErr w:type="spellEnd"/>
      </w:ins>
    </w:p>
    <w:p w:rsidR="00030851" w:rsidRDefault="00030851" w:rsidP="00030851">
      <w:pPr>
        <w:pStyle w:val="Code"/>
        <w:rPr>
          <w:ins w:id="438" w:author="pdoschki" w:date="2013-04-30T11:05:00Z"/>
        </w:rPr>
      </w:pPr>
      <w:proofErr w:type="gramStart"/>
      <w:ins w:id="439" w:author="pdoschki" w:date="2013-04-30T11:05:00Z">
        <w:r>
          <w:t>public</w:t>
        </w:r>
        <w:proofErr w:type="gramEnd"/>
        <w:r>
          <w:t xml:space="preserve"> void </w:t>
        </w:r>
        <w:proofErr w:type="spellStart"/>
        <w:r>
          <w:t>shapeCreated</w:t>
        </w:r>
        <w:proofErr w:type="spellEnd"/>
        <w:r>
          <w:t>(@</w:t>
        </w:r>
        <w:proofErr w:type="spellStart"/>
        <w:r>
          <w:t>PathParam</w:t>
        </w:r>
        <w:proofErr w:type="spellEnd"/>
        <w:r>
          <w:t xml:space="preserve">("id") Integer </w:t>
        </w:r>
        <w:proofErr w:type="spellStart"/>
        <w:r>
          <w:t>drawingId</w:t>
        </w:r>
        <w:proofErr w:type="spellEnd"/>
        <w:r>
          <w:t xml:space="preserve">, </w:t>
        </w:r>
        <w:proofErr w:type="spellStart"/>
        <w:r>
          <w:t>Drawing.Shape</w:t>
        </w:r>
        <w:proofErr w:type="spellEnd"/>
        <w:r>
          <w:t xml:space="preserve"> shape, Session </w:t>
        </w:r>
        <w:proofErr w:type="spellStart"/>
        <w:r>
          <w:t>session</w:t>
        </w:r>
        <w:proofErr w:type="spellEnd"/>
        <w:r>
          <w:t>) {</w:t>
        </w:r>
      </w:ins>
    </w:p>
    <w:p w:rsidR="00030851" w:rsidRDefault="00030851" w:rsidP="00030851">
      <w:pPr>
        <w:pStyle w:val="Code"/>
        <w:rPr>
          <w:ins w:id="440" w:author="pdoschki" w:date="2013-04-30T11:05:00Z"/>
        </w:rPr>
      </w:pPr>
      <w:ins w:id="441" w:author="pdoschki" w:date="2013-04-30T11:05:00Z">
        <w:r>
          <w:t xml:space="preserve">    </w:t>
        </w:r>
        <w:proofErr w:type="spellStart"/>
        <w:proofErr w:type="gramStart"/>
        <w:r>
          <w:t>DataProvider.addShape</w:t>
        </w:r>
        <w:proofErr w:type="spellEnd"/>
        <w:r>
          <w:t>(</w:t>
        </w:r>
        <w:proofErr w:type="spellStart"/>
        <w:proofErr w:type="gramEnd"/>
        <w:r>
          <w:t>drawingId</w:t>
        </w:r>
        <w:proofErr w:type="spellEnd"/>
        <w:r>
          <w:t>, shape);</w:t>
        </w:r>
      </w:ins>
    </w:p>
    <w:p w:rsidR="00030851" w:rsidRDefault="00030851" w:rsidP="00030851">
      <w:pPr>
        <w:pStyle w:val="Code"/>
        <w:rPr>
          <w:ins w:id="442" w:author="pdoschki" w:date="2013-04-30T11:05:00Z"/>
        </w:rPr>
      </w:pPr>
      <w:ins w:id="443" w:author="pdoschki" w:date="2013-04-30T11:05:00Z">
        <w:r>
          <w:t>}</w:t>
        </w:r>
      </w:ins>
    </w:p>
    <w:p w:rsidR="00F02F3B" w:rsidRDefault="00F02F3B" w:rsidP="005A0256">
      <w:pPr>
        <w:pStyle w:val="ListParagraph"/>
        <w:numPr>
          <w:ilvl w:val="0"/>
          <w:numId w:val="6"/>
        </w:numPr>
      </w:pPr>
      <w:r>
        <w:lastRenderedPageBreak/>
        <w:t xml:space="preserve">To complete the web socket end-point implementation, we should do some clean-up </w:t>
      </w:r>
      <w:del w:id="444" w:author="pdoschki" w:date="2013-04-30T11:09:00Z">
        <w:r w:rsidDel="00477DAC">
          <w:delText xml:space="preserve">(remove session-to-drawingId mapping) </w:delText>
        </w:r>
      </w:del>
      <w:r>
        <w:t xml:space="preserve">when a session closes. To do that, add </w:t>
      </w:r>
      <w:proofErr w:type="spellStart"/>
      <w:r>
        <w:t>onClose</w:t>
      </w:r>
      <w:proofErr w:type="spellEnd"/>
      <w:r>
        <w:t>() method:</w:t>
      </w:r>
    </w:p>
    <w:p w:rsidR="00F02F3B" w:rsidDel="00477DAC" w:rsidRDefault="00F02F3B" w:rsidP="00F02F3B">
      <w:pPr>
        <w:pStyle w:val="Code"/>
        <w:rPr>
          <w:del w:id="445" w:author="pdoschki" w:date="2013-04-30T11:08:00Z"/>
        </w:rPr>
      </w:pPr>
      <w:del w:id="446" w:author="pdoschki" w:date="2013-04-30T11:08:00Z">
        <w:r w:rsidDel="00477DAC">
          <w:delText>@WebSocketClose</w:delText>
        </w:r>
      </w:del>
    </w:p>
    <w:p w:rsidR="00F02F3B" w:rsidDel="00477DAC" w:rsidRDefault="00F02F3B" w:rsidP="00F02F3B">
      <w:pPr>
        <w:pStyle w:val="Code"/>
        <w:rPr>
          <w:del w:id="447" w:author="pdoschki" w:date="2013-04-30T11:08:00Z"/>
        </w:rPr>
      </w:pPr>
      <w:del w:id="448" w:author="pdoschki" w:date="2013-04-30T11:08:00Z">
        <w:r w:rsidDel="00477DAC">
          <w:delText>public void onClose(Session session){</w:delText>
        </w:r>
      </w:del>
    </w:p>
    <w:p w:rsidR="00F02F3B" w:rsidDel="00477DAC" w:rsidRDefault="00F02F3B" w:rsidP="00F02F3B">
      <w:pPr>
        <w:pStyle w:val="Code"/>
        <w:rPr>
          <w:del w:id="449" w:author="pdoschki" w:date="2013-04-30T11:08:00Z"/>
        </w:rPr>
      </w:pPr>
      <w:del w:id="450" w:author="pdoschki" w:date="2013-04-30T11:08:00Z">
        <w:r w:rsidDel="00477DAC">
          <w:delText xml:space="preserve">    sessionToId.remove(session);</w:delText>
        </w:r>
      </w:del>
    </w:p>
    <w:p w:rsidR="00576E34" w:rsidDel="00477DAC" w:rsidRDefault="00F02F3B" w:rsidP="00F02F3B">
      <w:pPr>
        <w:pStyle w:val="Code"/>
        <w:rPr>
          <w:del w:id="451" w:author="pdoschki" w:date="2013-04-30T11:08:00Z"/>
        </w:rPr>
      </w:pPr>
      <w:del w:id="452" w:author="pdoschki" w:date="2013-04-30T11:08:00Z">
        <w:r w:rsidDel="00477DAC">
          <w:delText>}</w:delText>
        </w:r>
      </w:del>
    </w:p>
    <w:p w:rsidR="00477DAC" w:rsidRDefault="00477DAC" w:rsidP="00477DAC">
      <w:pPr>
        <w:pStyle w:val="Code"/>
        <w:rPr>
          <w:ins w:id="453" w:author="pdoschki" w:date="2013-04-30T11:08:00Z"/>
        </w:rPr>
      </w:pPr>
      <w:ins w:id="454" w:author="pdoschki" w:date="2013-04-30T11:08:00Z">
        <w:r>
          <w:t>@</w:t>
        </w:r>
        <w:proofErr w:type="spellStart"/>
        <w:r>
          <w:t>OnClose</w:t>
        </w:r>
        <w:proofErr w:type="spellEnd"/>
      </w:ins>
    </w:p>
    <w:p w:rsidR="00477DAC" w:rsidRDefault="00477DAC" w:rsidP="00477DAC">
      <w:pPr>
        <w:pStyle w:val="Code"/>
        <w:rPr>
          <w:ins w:id="455" w:author="pdoschki" w:date="2013-04-30T11:08:00Z"/>
        </w:rPr>
      </w:pPr>
      <w:proofErr w:type="gramStart"/>
      <w:ins w:id="456" w:author="pdoschki" w:date="2013-04-30T11:08:00Z">
        <w:r>
          <w:t>public</w:t>
        </w:r>
        <w:proofErr w:type="gramEnd"/>
        <w:r>
          <w:t xml:space="preserve"> void </w:t>
        </w:r>
        <w:proofErr w:type="spellStart"/>
        <w:r>
          <w:t>onClose</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ins>
    </w:p>
    <w:p w:rsidR="00477DAC" w:rsidRDefault="00477DAC" w:rsidP="00477DAC">
      <w:pPr>
        <w:pStyle w:val="Code"/>
        <w:rPr>
          <w:ins w:id="457" w:author="pdoschki" w:date="2013-04-30T11:08:00Z"/>
        </w:rPr>
      </w:pPr>
      <w:ins w:id="458" w:author="pdoschki" w:date="2013-04-30T11:08:00Z">
        <w:r>
          <w:t xml:space="preserve">    </w:t>
        </w:r>
        <w:proofErr w:type="spellStart"/>
        <w:proofErr w:type="gramStart"/>
        <w:r>
          <w:t>DataProvider.removeWebSocket</w:t>
        </w:r>
        <w:proofErr w:type="spellEnd"/>
        <w:r>
          <w:t>(</w:t>
        </w:r>
        <w:proofErr w:type="spellStart"/>
        <w:proofErr w:type="gramEnd"/>
        <w:r>
          <w:t>drawingId</w:t>
        </w:r>
        <w:proofErr w:type="spellEnd"/>
        <w:r>
          <w:t>, session);</w:t>
        </w:r>
      </w:ins>
    </w:p>
    <w:p w:rsidR="00477DAC" w:rsidRDefault="00477DAC" w:rsidP="00477DAC">
      <w:pPr>
        <w:pStyle w:val="Code"/>
        <w:rPr>
          <w:ins w:id="459" w:author="pdoschki" w:date="2013-04-30T11:08:00Z"/>
        </w:rPr>
      </w:pPr>
      <w:ins w:id="460" w:author="pdoschki" w:date="2013-04-30T11:08:00Z">
        <w:r>
          <w:t>}</w:t>
        </w:r>
      </w:ins>
    </w:p>
    <w:p w:rsidR="00576E34" w:rsidRDefault="00576E34" w:rsidP="00576E34">
      <w:pPr>
        <w:pStyle w:val="Heading2"/>
      </w:pPr>
      <w:bookmarkStart w:id="461" w:name="_Toc355681167"/>
      <w:r>
        <w:t>Step 2: Implementing Message Encoding/Decoding</w:t>
      </w:r>
      <w:bookmarkEnd w:id="461"/>
    </w:p>
    <w:p w:rsidR="00F02F3B" w:rsidRPr="00576E34" w:rsidRDefault="00576E34" w:rsidP="00576E34">
      <w:r>
        <w:t>Now that we have the basic implementation of the end-point, we need to add the encoder and decoder for Shape objects:</w:t>
      </w:r>
    </w:p>
    <w:p w:rsidR="007B6605" w:rsidDel="00477DAC" w:rsidRDefault="007B6605" w:rsidP="00477DAC">
      <w:pPr>
        <w:pStyle w:val="ListParagraph"/>
        <w:numPr>
          <w:ilvl w:val="0"/>
          <w:numId w:val="7"/>
        </w:numPr>
        <w:rPr>
          <w:del w:id="462" w:author="pdoschki" w:date="2013-04-30T11:11:00Z"/>
        </w:rPr>
      </w:pPr>
      <w:r>
        <w:t xml:space="preserve">To process JSON, we are going to try out another </w:t>
      </w:r>
      <w:del w:id="463" w:author="pdoschki" w:date="2013-04-30T11:10:00Z">
        <w:r w:rsidDel="00477DAC">
          <w:delText xml:space="preserve">early access </w:delText>
        </w:r>
      </w:del>
      <w:r>
        <w:t xml:space="preserve">API coming in </w:t>
      </w:r>
      <w:proofErr w:type="spellStart"/>
      <w:r>
        <w:t>JavaEE</w:t>
      </w:r>
      <w:proofErr w:type="spellEnd"/>
      <w:r>
        <w:t xml:space="preserve"> 7 – Java API for JSON Processing. </w:t>
      </w:r>
      <w:del w:id="464" w:author="pdoschki" w:date="2013-04-30T11:11:00Z">
        <w:r w:rsidDel="00477DAC">
          <w:delText>Let's add the following dependency to the pom.xml file:</w:delText>
        </w:r>
      </w:del>
    </w:p>
    <w:p w:rsidR="00000000" w:rsidRDefault="007B6605">
      <w:pPr>
        <w:pStyle w:val="ListParagraph"/>
        <w:numPr>
          <w:ilvl w:val="0"/>
          <w:numId w:val="7"/>
        </w:numPr>
        <w:rPr>
          <w:del w:id="465" w:author="pdoschki" w:date="2013-04-30T11:11:00Z"/>
        </w:rPr>
        <w:pPrChange w:id="466" w:author="pdoschki" w:date="2013-04-30T11:11:00Z">
          <w:pPr>
            <w:pStyle w:val="Code"/>
          </w:pPr>
        </w:pPrChange>
      </w:pPr>
      <w:del w:id="467" w:author="pdoschki" w:date="2013-04-30T11:11:00Z">
        <w:r w:rsidDel="00477DAC">
          <w:delText>&lt;dependency&gt;</w:delText>
        </w:r>
      </w:del>
    </w:p>
    <w:p w:rsidR="00000000" w:rsidRDefault="007B6605">
      <w:pPr>
        <w:pStyle w:val="ListParagraph"/>
        <w:numPr>
          <w:ilvl w:val="0"/>
          <w:numId w:val="7"/>
        </w:numPr>
        <w:rPr>
          <w:del w:id="468" w:author="pdoschki" w:date="2013-04-30T11:11:00Z"/>
        </w:rPr>
        <w:pPrChange w:id="469" w:author="pdoschki" w:date="2013-04-30T11:11:00Z">
          <w:pPr>
            <w:pStyle w:val="Code"/>
          </w:pPr>
        </w:pPrChange>
      </w:pPr>
      <w:del w:id="470" w:author="pdoschki" w:date="2013-04-30T11:11:00Z">
        <w:r w:rsidDel="00477DAC">
          <w:delText xml:space="preserve">    &lt;groupId&gt;org.glassfish&lt;/groupId&gt;</w:delText>
        </w:r>
      </w:del>
    </w:p>
    <w:p w:rsidR="00000000" w:rsidRDefault="007B6605">
      <w:pPr>
        <w:pStyle w:val="ListParagraph"/>
        <w:numPr>
          <w:ilvl w:val="0"/>
          <w:numId w:val="7"/>
        </w:numPr>
        <w:rPr>
          <w:del w:id="471" w:author="pdoschki" w:date="2013-04-30T11:11:00Z"/>
        </w:rPr>
        <w:pPrChange w:id="472" w:author="pdoschki" w:date="2013-04-30T11:11:00Z">
          <w:pPr>
            <w:pStyle w:val="Code"/>
          </w:pPr>
        </w:pPrChange>
      </w:pPr>
      <w:del w:id="473" w:author="pdoschki" w:date="2013-04-30T11:11:00Z">
        <w:r w:rsidDel="00477DAC">
          <w:delText xml:space="preserve">    &lt;artifactId&gt;javax.json&lt;/artifactId&gt;</w:delText>
        </w:r>
      </w:del>
    </w:p>
    <w:p w:rsidR="00000000" w:rsidRDefault="007B6605">
      <w:pPr>
        <w:pStyle w:val="ListParagraph"/>
        <w:numPr>
          <w:ilvl w:val="0"/>
          <w:numId w:val="7"/>
        </w:numPr>
        <w:rPr>
          <w:del w:id="474" w:author="pdoschki" w:date="2013-04-30T11:11:00Z"/>
        </w:rPr>
        <w:pPrChange w:id="475" w:author="pdoschki" w:date="2013-04-30T11:11:00Z">
          <w:pPr>
            <w:pStyle w:val="Code"/>
          </w:pPr>
        </w:pPrChange>
      </w:pPr>
      <w:del w:id="476" w:author="pdoschki" w:date="2013-04-30T11:11:00Z">
        <w:r w:rsidDel="00477DAC">
          <w:delText xml:space="preserve">    &lt;version&gt;1.0-b01&lt;/version&gt;</w:delText>
        </w:r>
      </w:del>
    </w:p>
    <w:p w:rsidR="00000000" w:rsidRDefault="007B6605">
      <w:pPr>
        <w:pStyle w:val="ListParagraph"/>
        <w:numPr>
          <w:ilvl w:val="0"/>
          <w:numId w:val="7"/>
        </w:numPr>
        <w:rPr>
          <w:del w:id="477" w:author="pdoschki" w:date="2013-04-30T11:11:00Z"/>
        </w:rPr>
        <w:pPrChange w:id="478" w:author="pdoschki" w:date="2013-04-30T11:11:00Z">
          <w:pPr>
            <w:pStyle w:val="Code"/>
          </w:pPr>
        </w:pPrChange>
      </w:pPr>
      <w:del w:id="479" w:author="pdoschki" w:date="2013-04-30T11:11:00Z">
        <w:r w:rsidDel="00477DAC">
          <w:delText xml:space="preserve">    &lt;scope&gt;provided&lt;/scope&gt;</w:delText>
        </w:r>
      </w:del>
    </w:p>
    <w:p w:rsidR="00000000" w:rsidRDefault="007B6605">
      <w:pPr>
        <w:pStyle w:val="ListParagraph"/>
        <w:numPr>
          <w:ilvl w:val="0"/>
          <w:numId w:val="7"/>
        </w:numPr>
        <w:rPr>
          <w:del w:id="480" w:author="pdoschki" w:date="2013-04-30T11:11:00Z"/>
        </w:rPr>
        <w:pPrChange w:id="481" w:author="pdoschki" w:date="2013-04-30T11:11:00Z">
          <w:pPr>
            <w:pStyle w:val="Code"/>
          </w:pPr>
        </w:pPrChange>
      </w:pPr>
      <w:del w:id="482" w:author="pdoschki" w:date="2013-04-30T11:11:00Z">
        <w:r w:rsidDel="00477DAC">
          <w:delText>&lt;/dependency&gt;</w:delText>
        </w:r>
      </w:del>
    </w:p>
    <w:p w:rsidR="00000000" w:rsidRDefault="007B6605">
      <w:pPr>
        <w:pStyle w:val="ListParagraph"/>
        <w:numPr>
          <w:ilvl w:val="0"/>
          <w:numId w:val="7"/>
        </w:numPr>
        <w:pPrChange w:id="483" w:author="pdoschki" w:date="2013-04-30T11:11:00Z">
          <w:pPr>
            <w:pStyle w:val="ListParagraph"/>
          </w:pPr>
        </w:pPrChange>
      </w:pPr>
      <w:del w:id="484" w:author="pdoschki" w:date="2013-04-30T11:11:00Z">
        <w:r w:rsidDel="00477DAC">
          <w:delText>Rebuild the project so that the dependency gets downloaded.</w:delText>
        </w:r>
      </w:del>
    </w:p>
    <w:p w:rsidR="00F02F3B" w:rsidRDefault="00F02F3B" w:rsidP="005A0256">
      <w:pPr>
        <w:pStyle w:val="ListParagraph"/>
        <w:numPr>
          <w:ilvl w:val="0"/>
          <w:numId w:val="7"/>
        </w:numPr>
      </w:pPr>
      <w:r>
        <w:t xml:space="preserve">Add a new class named </w:t>
      </w:r>
      <w:proofErr w:type="spellStart"/>
      <w:r>
        <w:t>ShapeCoding</w:t>
      </w:r>
      <w:proofErr w:type="spellEnd"/>
      <w:r>
        <w:t xml:space="preserve"> and make it implement </w:t>
      </w:r>
      <w:proofErr w:type="spellStart"/>
      <w:r>
        <w:t>Decoder.Text</w:t>
      </w:r>
      <w:proofErr w:type="spellEnd"/>
      <w:r>
        <w:t xml:space="preserve"> and </w:t>
      </w:r>
      <w:proofErr w:type="spellStart"/>
      <w:r>
        <w:t>Encoder.Text</w:t>
      </w:r>
      <w:proofErr w:type="spellEnd"/>
      <w:r>
        <w:t xml:space="preserve"> interfaces:</w:t>
      </w:r>
    </w:p>
    <w:p w:rsidR="00F02F3B" w:rsidRPr="00F02F3B" w:rsidRDefault="00F02F3B" w:rsidP="00F02F3B">
      <w:pPr>
        <w:pStyle w:val="Code"/>
      </w:pPr>
      <w:proofErr w:type="gramStart"/>
      <w:r w:rsidRPr="00F02F3B">
        <w:t>public</w:t>
      </w:r>
      <w:proofErr w:type="gramEnd"/>
      <w:r w:rsidRPr="00F02F3B">
        <w:t xml:space="preserve"> class </w:t>
      </w:r>
      <w:proofErr w:type="spellStart"/>
      <w:r w:rsidRPr="00F02F3B">
        <w:t>ShapeCoding</w:t>
      </w:r>
      <w:proofErr w:type="spellEnd"/>
      <w:r w:rsidRPr="00F02F3B">
        <w:t xml:space="preserve"> implements </w:t>
      </w:r>
      <w:proofErr w:type="spellStart"/>
      <w:r w:rsidRPr="00F02F3B">
        <w:t>Decoder.Text</w:t>
      </w:r>
      <w:proofErr w:type="spellEnd"/>
      <w:r w:rsidRPr="00F02F3B">
        <w:t>&lt;</w:t>
      </w:r>
      <w:proofErr w:type="spellStart"/>
      <w:r w:rsidRPr="00F02F3B">
        <w:t>Drawing.Shape</w:t>
      </w:r>
      <w:proofErr w:type="spellEnd"/>
      <w:r w:rsidRPr="00F02F3B">
        <w:t xml:space="preserve">&gt;, </w:t>
      </w:r>
      <w:proofErr w:type="spellStart"/>
      <w:r w:rsidRPr="00F02F3B">
        <w:t>Encoder.Text</w:t>
      </w:r>
      <w:proofErr w:type="spellEnd"/>
      <w:r w:rsidRPr="00F02F3B">
        <w:t>&lt;</w:t>
      </w:r>
      <w:proofErr w:type="spellStart"/>
      <w:r w:rsidRPr="00F02F3B">
        <w:t>Drawing.Shape</w:t>
      </w:r>
      <w:proofErr w:type="spellEnd"/>
      <w:r w:rsidRPr="00F02F3B">
        <w:t>&gt; {</w:t>
      </w:r>
    </w:p>
    <w:p w:rsidR="00F02F3B" w:rsidRDefault="00F02F3B" w:rsidP="00F02F3B">
      <w:pPr>
        <w:pStyle w:val="Code"/>
      </w:pPr>
      <w:r>
        <w:t xml:space="preserve">    @Override</w:t>
      </w:r>
    </w:p>
    <w:p w:rsidR="00F02F3B" w:rsidRDefault="00F02F3B" w:rsidP="00F02F3B">
      <w:pPr>
        <w:pStyle w:val="Code"/>
      </w:pPr>
      <w:r>
        <w:t xml:space="preserve">    </w:t>
      </w:r>
      <w:proofErr w:type="gramStart"/>
      <w:r>
        <w:t>publ</w:t>
      </w:r>
      <w:r w:rsidR="001C42CB">
        <w:t>ic</w:t>
      </w:r>
      <w:proofErr w:type="gramEnd"/>
      <w:r w:rsidR="001C42CB">
        <w:t xml:space="preserve"> </w:t>
      </w:r>
      <w:proofErr w:type="spellStart"/>
      <w:r w:rsidR="001C42CB">
        <w:t>Drawing.Shape</w:t>
      </w:r>
      <w:proofErr w:type="spellEnd"/>
      <w:r w:rsidR="001C42CB">
        <w:t xml:space="preserve"> decode(String message</w:t>
      </w:r>
      <w:r>
        <w:t xml:space="preserve">) throws </w:t>
      </w:r>
      <w:proofErr w:type="spellStart"/>
      <w:r>
        <w:t>DecodeException</w:t>
      </w:r>
      <w:proofErr w:type="spellEnd"/>
      <w:r>
        <w:t xml:space="preserve"> {</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w:t>
      </w:r>
      <w:r w:rsidR="001C42CB">
        <w:t>blic</w:t>
      </w:r>
      <w:proofErr w:type="gramEnd"/>
      <w:r w:rsidR="001C42CB">
        <w:t xml:space="preserve"> </w:t>
      </w:r>
      <w:proofErr w:type="spellStart"/>
      <w:r w:rsidR="001C42CB">
        <w:t>boolean</w:t>
      </w:r>
      <w:proofErr w:type="spellEnd"/>
      <w:r w:rsidR="001C42CB">
        <w:t xml:space="preserve"> </w:t>
      </w:r>
      <w:proofErr w:type="spellStart"/>
      <w:r w:rsidR="001C42CB">
        <w:t>willDecode</w:t>
      </w:r>
      <w:proofErr w:type="spellEnd"/>
      <w:r w:rsidR="001C42CB">
        <w:t>(String message</w:t>
      </w:r>
      <w:r>
        <w:t>) {</w:t>
      </w:r>
    </w:p>
    <w:p w:rsidR="00F02F3B" w:rsidRDefault="00F02F3B" w:rsidP="00F02F3B">
      <w:pPr>
        <w:pStyle w:val="Code"/>
      </w:pPr>
      <w:r>
        <w:t xml:space="preserve">        // all messages will be decoded by this decoder</w:t>
      </w:r>
    </w:p>
    <w:p w:rsidR="00F02F3B" w:rsidRDefault="00F02F3B" w:rsidP="00F02F3B">
      <w:pPr>
        <w:pStyle w:val="Code"/>
      </w:pPr>
      <w:r>
        <w:t xml:space="preserve">        </w:t>
      </w:r>
      <w:proofErr w:type="gramStart"/>
      <w:r>
        <w:t>return</w:t>
      </w:r>
      <w:proofErr w:type="gramEnd"/>
      <w:r>
        <w:t xml:space="preserve"> true;</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lastRenderedPageBreak/>
        <w:t xml:space="preserve">    </w:t>
      </w:r>
      <w:proofErr w:type="gramStart"/>
      <w:r>
        <w:t>public</w:t>
      </w:r>
      <w:proofErr w:type="gramEnd"/>
      <w:r>
        <w:t xml:space="preserve"> St</w:t>
      </w:r>
      <w:r w:rsidR="001C42CB">
        <w:t>ring encode(</w:t>
      </w:r>
      <w:proofErr w:type="spellStart"/>
      <w:r w:rsidR="001C42CB">
        <w:t>Drawing.Shape</w:t>
      </w:r>
      <w:proofErr w:type="spellEnd"/>
      <w:r w:rsidR="001C42CB">
        <w:t xml:space="preserve"> shape</w:t>
      </w:r>
      <w:r>
        <w:t xml:space="preserve">) throws </w:t>
      </w:r>
      <w:proofErr w:type="spellStart"/>
      <w:r>
        <w:t>EncodeException</w:t>
      </w:r>
      <w:proofErr w:type="spellEnd"/>
      <w:r>
        <w:t xml:space="preserve"> {</w:t>
      </w:r>
    </w:p>
    <w:p w:rsidR="00F02F3B" w:rsidRDefault="001C42CB" w:rsidP="00F02F3B">
      <w:pPr>
        <w:pStyle w:val="Code"/>
      </w:pPr>
      <w:r>
        <w:t xml:space="preserve">    </w:t>
      </w:r>
      <w:r w:rsidR="00F02F3B">
        <w:t>}</w:t>
      </w:r>
    </w:p>
    <w:p w:rsidR="001C42CB" w:rsidRDefault="00F02F3B" w:rsidP="00F02F3B">
      <w:pPr>
        <w:pStyle w:val="Code"/>
      </w:pPr>
      <w:r>
        <w:t>}</w:t>
      </w:r>
    </w:p>
    <w:p w:rsidR="00054788" w:rsidRDefault="00EB1392" w:rsidP="005A0256">
      <w:pPr>
        <w:pStyle w:val="ListParagraph"/>
        <w:numPr>
          <w:ilvl w:val="0"/>
          <w:numId w:val="7"/>
        </w:numPr>
      </w:pPr>
      <w:r>
        <w:t>I</w:t>
      </w:r>
      <w:r w:rsidR="00054788">
        <w:t>mplement the decode() method as follows:</w:t>
      </w:r>
    </w:p>
    <w:p w:rsidR="00054788" w:rsidDel="00477DAC" w:rsidRDefault="00054788" w:rsidP="00054788">
      <w:pPr>
        <w:pStyle w:val="Code"/>
        <w:rPr>
          <w:del w:id="485" w:author="pdoschki" w:date="2013-04-30T11:14:00Z"/>
        </w:rPr>
      </w:pPr>
      <w:del w:id="486" w:author="pdoschki" w:date="2013-04-30T11:14:00Z">
        <w:r w:rsidDel="00477DAC">
          <w:delText>@Override</w:delText>
        </w:r>
      </w:del>
    </w:p>
    <w:p w:rsidR="00054788" w:rsidDel="00477DAC" w:rsidRDefault="00054788" w:rsidP="00054788">
      <w:pPr>
        <w:pStyle w:val="Code"/>
        <w:rPr>
          <w:del w:id="487" w:author="pdoschki" w:date="2013-04-30T11:14:00Z"/>
        </w:rPr>
      </w:pPr>
      <w:del w:id="488" w:author="pdoschki" w:date="2013-04-30T11:14:00Z">
        <w:r w:rsidDel="00477DAC">
          <w:delText xml:space="preserve">public Drawing.Shape decode(String </w:delText>
        </w:r>
        <w:r w:rsidR="009B2A7F" w:rsidDel="00477DAC">
          <w:delText>message</w:delText>
        </w:r>
        <w:r w:rsidDel="00477DAC">
          <w:delText>) throws DecodeException {</w:delText>
        </w:r>
      </w:del>
    </w:p>
    <w:p w:rsidR="00054788" w:rsidDel="00477DAC" w:rsidRDefault="00054788" w:rsidP="00054788">
      <w:pPr>
        <w:pStyle w:val="Code"/>
        <w:rPr>
          <w:del w:id="489" w:author="pdoschki" w:date="2013-04-30T11:14:00Z"/>
        </w:rPr>
      </w:pPr>
      <w:del w:id="490" w:author="pdoschki" w:date="2013-04-30T11:14:00Z">
        <w:r w:rsidDel="00477DAC">
          <w:delText xml:space="preserve">    // -- workaround for a web socket implementation issue</w:delText>
        </w:r>
      </w:del>
    </w:p>
    <w:p w:rsidR="00054788" w:rsidDel="00477DAC" w:rsidRDefault="00054788" w:rsidP="00054788">
      <w:pPr>
        <w:pStyle w:val="Code"/>
        <w:rPr>
          <w:del w:id="491" w:author="pdoschki" w:date="2013-04-30T11:14:00Z"/>
        </w:rPr>
      </w:pPr>
      <w:del w:id="492" w:author="pdoschki" w:date="2013-04-30T11:14:00Z">
        <w:r w:rsidDel="00477DAC">
          <w:delText xml:space="preserve">    Thread.currentThread().setContextClassLoader(</w:delText>
        </w:r>
      </w:del>
    </w:p>
    <w:p w:rsidR="00054788" w:rsidDel="00477DAC" w:rsidRDefault="00054788" w:rsidP="00054788">
      <w:pPr>
        <w:pStyle w:val="Code"/>
        <w:rPr>
          <w:del w:id="493" w:author="pdoschki" w:date="2013-04-30T11:14:00Z"/>
        </w:rPr>
      </w:pPr>
      <w:del w:id="494" w:author="pdoschki" w:date="2013-04-30T11:14:00Z">
        <w:r w:rsidDel="00477DAC">
          <w:delText xml:space="preserve">            getClass().getClassLoader());</w:delText>
        </w:r>
      </w:del>
    </w:p>
    <w:p w:rsidR="00054788" w:rsidDel="00477DAC" w:rsidRDefault="00054788" w:rsidP="00054788">
      <w:pPr>
        <w:pStyle w:val="Code"/>
        <w:rPr>
          <w:del w:id="495" w:author="pdoschki" w:date="2013-04-30T11:14:00Z"/>
        </w:rPr>
      </w:pPr>
      <w:del w:id="496" w:author="pdoschki" w:date="2013-04-30T11:14:00Z">
        <w:r w:rsidDel="00477DAC">
          <w:delText xml:space="preserve">    // -- end of wokaround</w:delText>
        </w:r>
      </w:del>
    </w:p>
    <w:p w:rsidR="00054788" w:rsidDel="00477DAC" w:rsidRDefault="00054788" w:rsidP="00054788">
      <w:pPr>
        <w:pStyle w:val="Code"/>
        <w:rPr>
          <w:del w:id="497" w:author="pdoschki" w:date="2013-04-30T11:14:00Z"/>
        </w:rPr>
      </w:pPr>
    </w:p>
    <w:p w:rsidR="00054788" w:rsidDel="00477DAC" w:rsidRDefault="00054788" w:rsidP="00054788">
      <w:pPr>
        <w:pStyle w:val="Code"/>
        <w:rPr>
          <w:del w:id="498" w:author="pdoschki" w:date="2013-04-30T11:14:00Z"/>
        </w:rPr>
      </w:pPr>
      <w:del w:id="499" w:author="pdoschki" w:date="2013-04-30T11:14:00Z">
        <w:r w:rsidDel="00477DAC">
          <w:delText xml:space="preserve">    Drawing.Shape shape = new Drawing.Shape();</w:delText>
        </w:r>
      </w:del>
    </w:p>
    <w:p w:rsidR="00054788" w:rsidDel="00477DAC" w:rsidRDefault="00054788" w:rsidP="00054788">
      <w:pPr>
        <w:pStyle w:val="Code"/>
        <w:rPr>
          <w:del w:id="500" w:author="pdoschki" w:date="2013-04-30T11:14:00Z"/>
        </w:rPr>
      </w:pPr>
    </w:p>
    <w:p w:rsidR="00054788" w:rsidDel="00477DAC" w:rsidRDefault="00054788" w:rsidP="00054788">
      <w:pPr>
        <w:pStyle w:val="Code"/>
        <w:rPr>
          <w:del w:id="501" w:author="pdoschki" w:date="2013-04-30T11:14:00Z"/>
        </w:rPr>
      </w:pPr>
      <w:del w:id="502" w:author="pdoschki" w:date="2013-04-30T11:14:00Z">
        <w:r w:rsidDel="00477DAC">
          <w:delText xml:space="preserve">    try (JsonReader reader = new JsonReader(new StringReader(</w:delText>
        </w:r>
        <w:r w:rsidR="009B2A7F" w:rsidDel="00477DAC">
          <w:delText>message</w:delText>
        </w:r>
        <w:r w:rsidDel="00477DAC">
          <w:delText>))) {</w:delText>
        </w:r>
      </w:del>
    </w:p>
    <w:p w:rsidR="00054788" w:rsidDel="00477DAC" w:rsidRDefault="00054788" w:rsidP="00054788">
      <w:pPr>
        <w:pStyle w:val="Code"/>
        <w:rPr>
          <w:del w:id="503" w:author="pdoschki" w:date="2013-04-30T11:14:00Z"/>
        </w:rPr>
      </w:pPr>
      <w:del w:id="504" w:author="pdoschki" w:date="2013-04-30T11:14:00Z">
        <w:r w:rsidDel="00477DAC">
          <w:delText xml:space="preserve">        JsonObject object = reader.readObject();</w:delText>
        </w:r>
      </w:del>
    </w:p>
    <w:p w:rsidR="00054788" w:rsidDel="00477DAC" w:rsidRDefault="00054788" w:rsidP="00054788">
      <w:pPr>
        <w:pStyle w:val="Code"/>
        <w:rPr>
          <w:del w:id="505" w:author="pdoschki" w:date="2013-04-30T11:14:00Z"/>
        </w:rPr>
      </w:pPr>
      <w:del w:id="506" w:author="pdoschki" w:date="2013-04-30T11:14:00Z">
        <w:r w:rsidDel="00477DAC">
          <w:delText xml:space="preserve">        shape.x = object.getValue("x", JsonNumber.class)</w:delText>
        </w:r>
      </w:del>
    </w:p>
    <w:p w:rsidR="00054788" w:rsidDel="00477DAC" w:rsidRDefault="00054788" w:rsidP="00054788">
      <w:pPr>
        <w:pStyle w:val="Code"/>
        <w:rPr>
          <w:del w:id="507" w:author="pdoschki" w:date="2013-04-30T11:14:00Z"/>
        </w:rPr>
      </w:pPr>
      <w:del w:id="508" w:author="pdoschki" w:date="2013-04-30T11:14:00Z">
        <w:r w:rsidDel="00477DAC">
          <w:delText xml:space="preserve">                .getIntValue();</w:delText>
        </w:r>
      </w:del>
    </w:p>
    <w:p w:rsidR="00054788" w:rsidDel="00477DAC" w:rsidRDefault="00054788" w:rsidP="00054788">
      <w:pPr>
        <w:pStyle w:val="Code"/>
        <w:rPr>
          <w:del w:id="509" w:author="pdoschki" w:date="2013-04-30T11:14:00Z"/>
        </w:rPr>
      </w:pPr>
      <w:del w:id="510" w:author="pdoschki" w:date="2013-04-30T11:14:00Z">
        <w:r w:rsidDel="00477DAC">
          <w:delText xml:space="preserve">        shape.y = object.getValue("y", JsonNumber.class)</w:delText>
        </w:r>
      </w:del>
    </w:p>
    <w:p w:rsidR="00054788" w:rsidDel="00477DAC" w:rsidRDefault="00054788" w:rsidP="00054788">
      <w:pPr>
        <w:pStyle w:val="Code"/>
        <w:rPr>
          <w:del w:id="511" w:author="pdoschki" w:date="2013-04-30T11:14:00Z"/>
        </w:rPr>
      </w:pPr>
      <w:del w:id="512" w:author="pdoschki" w:date="2013-04-30T11:14:00Z">
        <w:r w:rsidDel="00477DAC">
          <w:delText xml:space="preserve">                .getIntValue();</w:delText>
        </w:r>
      </w:del>
    </w:p>
    <w:p w:rsidR="00054788" w:rsidDel="00477DAC" w:rsidRDefault="00054788" w:rsidP="00054788">
      <w:pPr>
        <w:pStyle w:val="Code"/>
        <w:rPr>
          <w:del w:id="513" w:author="pdoschki" w:date="2013-04-30T11:14:00Z"/>
        </w:rPr>
      </w:pPr>
      <w:del w:id="514" w:author="pdoschki" w:date="2013-04-30T11:14:00Z">
        <w:r w:rsidDel="00477DAC">
          <w:delText xml:space="preserve">        shape.type = Drawing.ShapeType.valueOf(</w:delText>
        </w:r>
      </w:del>
    </w:p>
    <w:p w:rsidR="00054788" w:rsidDel="00477DAC" w:rsidRDefault="00054788" w:rsidP="00054788">
      <w:pPr>
        <w:pStyle w:val="Code"/>
        <w:rPr>
          <w:del w:id="515" w:author="pdoschki" w:date="2013-04-30T11:14:00Z"/>
        </w:rPr>
      </w:pPr>
      <w:del w:id="516" w:author="pdoschki" w:date="2013-04-30T11:14:00Z">
        <w:r w:rsidDel="00477DAC">
          <w:delText xml:space="preserve">                object.getValue("type", JsonString.class)</w:delText>
        </w:r>
      </w:del>
    </w:p>
    <w:p w:rsidR="00054788" w:rsidDel="00477DAC" w:rsidRDefault="00054788" w:rsidP="00054788">
      <w:pPr>
        <w:pStyle w:val="Code"/>
        <w:rPr>
          <w:del w:id="517" w:author="pdoschki" w:date="2013-04-30T11:14:00Z"/>
        </w:rPr>
      </w:pPr>
      <w:del w:id="518" w:author="pdoschki" w:date="2013-04-30T11:14:00Z">
        <w:r w:rsidDel="00477DAC">
          <w:delText xml:space="preserve">                .getValue());</w:delText>
        </w:r>
      </w:del>
    </w:p>
    <w:p w:rsidR="00054788" w:rsidDel="00477DAC" w:rsidRDefault="00054788" w:rsidP="00054788">
      <w:pPr>
        <w:pStyle w:val="Code"/>
        <w:rPr>
          <w:del w:id="519" w:author="pdoschki" w:date="2013-04-30T11:14:00Z"/>
        </w:rPr>
      </w:pPr>
      <w:del w:id="520" w:author="pdoschki" w:date="2013-04-30T11:14:00Z">
        <w:r w:rsidDel="00477DAC">
          <w:delText xml:space="preserve">        shape.color = Drawing.ShapeColor.valueOf(</w:delText>
        </w:r>
      </w:del>
    </w:p>
    <w:p w:rsidR="00054788" w:rsidDel="00477DAC" w:rsidRDefault="00054788" w:rsidP="00054788">
      <w:pPr>
        <w:pStyle w:val="Code"/>
        <w:rPr>
          <w:del w:id="521" w:author="pdoschki" w:date="2013-04-30T11:14:00Z"/>
        </w:rPr>
      </w:pPr>
      <w:del w:id="522" w:author="pdoschki" w:date="2013-04-30T11:14:00Z">
        <w:r w:rsidDel="00477DAC">
          <w:delText xml:space="preserve">                object.getValue("color", JsonString.class)</w:delText>
        </w:r>
      </w:del>
    </w:p>
    <w:p w:rsidR="00054788" w:rsidDel="00477DAC" w:rsidRDefault="00054788" w:rsidP="00054788">
      <w:pPr>
        <w:pStyle w:val="Code"/>
        <w:rPr>
          <w:del w:id="523" w:author="pdoschki" w:date="2013-04-30T11:14:00Z"/>
        </w:rPr>
      </w:pPr>
      <w:del w:id="524" w:author="pdoschki" w:date="2013-04-30T11:14:00Z">
        <w:r w:rsidDel="00477DAC">
          <w:delText xml:space="preserve">                .getValue());</w:delText>
        </w:r>
      </w:del>
    </w:p>
    <w:p w:rsidR="00054788" w:rsidDel="00477DAC" w:rsidRDefault="00054788" w:rsidP="00054788">
      <w:pPr>
        <w:pStyle w:val="Code"/>
        <w:rPr>
          <w:del w:id="525" w:author="pdoschki" w:date="2013-04-30T11:14:00Z"/>
        </w:rPr>
      </w:pPr>
      <w:del w:id="526" w:author="pdoschki" w:date="2013-04-30T11:14:00Z">
        <w:r w:rsidDel="00477DAC">
          <w:delText xml:space="preserve">    }</w:delText>
        </w:r>
      </w:del>
    </w:p>
    <w:p w:rsidR="00054788" w:rsidDel="00477DAC" w:rsidRDefault="00054788" w:rsidP="00054788">
      <w:pPr>
        <w:pStyle w:val="Code"/>
        <w:rPr>
          <w:del w:id="527" w:author="pdoschki" w:date="2013-04-30T11:14:00Z"/>
        </w:rPr>
      </w:pPr>
    </w:p>
    <w:p w:rsidR="00054788" w:rsidDel="00477DAC" w:rsidRDefault="00054788" w:rsidP="00054788">
      <w:pPr>
        <w:pStyle w:val="Code"/>
        <w:rPr>
          <w:del w:id="528" w:author="pdoschki" w:date="2013-04-30T11:14:00Z"/>
        </w:rPr>
      </w:pPr>
      <w:del w:id="529" w:author="pdoschki" w:date="2013-04-30T11:14:00Z">
        <w:r w:rsidDel="00477DAC">
          <w:delText xml:space="preserve">    return shape;</w:delText>
        </w:r>
      </w:del>
    </w:p>
    <w:p w:rsidR="00054788" w:rsidDel="00477DAC" w:rsidRDefault="00054788" w:rsidP="00054788">
      <w:pPr>
        <w:pStyle w:val="Code"/>
        <w:rPr>
          <w:del w:id="530" w:author="pdoschki" w:date="2013-04-30T11:14:00Z"/>
        </w:rPr>
      </w:pPr>
      <w:del w:id="531" w:author="pdoschki" w:date="2013-04-30T11:14:00Z">
        <w:r w:rsidDel="00477DAC">
          <w:delText>}</w:delText>
        </w:r>
      </w:del>
    </w:p>
    <w:p w:rsidR="00477DAC" w:rsidRDefault="00477DAC" w:rsidP="00477DAC">
      <w:pPr>
        <w:pStyle w:val="Code"/>
        <w:rPr>
          <w:ins w:id="532" w:author="pdoschki" w:date="2013-04-30T11:14:00Z"/>
        </w:rPr>
      </w:pPr>
      <w:proofErr w:type="gramStart"/>
      <w:ins w:id="533" w:author="pdoschki" w:date="2013-04-30T11:14:00Z">
        <w:r>
          <w:t>public</w:t>
        </w:r>
        <w:proofErr w:type="gramEnd"/>
        <w:r>
          <w:t xml:space="preserve"> </w:t>
        </w:r>
        <w:proofErr w:type="spellStart"/>
        <w:r>
          <w:t>Drawing.Shape</w:t>
        </w:r>
        <w:proofErr w:type="spellEnd"/>
        <w:r>
          <w:t xml:space="preserve"> decode(String s) throws </w:t>
        </w:r>
        <w:proofErr w:type="spellStart"/>
        <w:r>
          <w:t>DecodeException</w:t>
        </w:r>
        <w:proofErr w:type="spellEnd"/>
        <w:r>
          <w:t xml:space="preserve"> {</w:t>
        </w:r>
      </w:ins>
    </w:p>
    <w:p w:rsidR="00477DAC" w:rsidRDefault="00477DAC" w:rsidP="00477DAC">
      <w:pPr>
        <w:pStyle w:val="Code"/>
        <w:rPr>
          <w:ins w:id="534" w:author="pdoschki" w:date="2013-04-30T11:14:00Z"/>
        </w:rPr>
      </w:pPr>
      <w:ins w:id="535" w:author="pdoschki" w:date="2013-04-30T11:14:00Z">
        <w:r>
          <w:t xml:space="preserve">    // temporary </w:t>
        </w:r>
        <w:proofErr w:type="spellStart"/>
        <w:r>
          <w:t>workaround</w:t>
        </w:r>
        <w:proofErr w:type="spellEnd"/>
        <w:r>
          <w:t xml:space="preserve"> for a web socket implementation issue</w:t>
        </w:r>
      </w:ins>
    </w:p>
    <w:p w:rsidR="00477DAC" w:rsidRDefault="00477DAC" w:rsidP="00477DAC">
      <w:pPr>
        <w:pStyle w:val="Code"/>
        <w:rPr>
          <w:ins w:id="536" w:author="pdoschki" w:date="2013-04-30T11:14:00Z"/>
        </w:rPr>
      </w:pPr>
      <w:ins w:id="537" w:author="pdoschki" w:date="2013-04-30T11:14:00Z">
        <w:r>
          <w:t xml:space="preserve">        </w:t>
        </w:r>
        <w:proofErr w:type="gramStart"/>
        <w:r>
          <w:t>Thread.currentThread(</w:t>
        </w:r>
        <w:proofErr w:type="gramEnd"/>
        <w:r>
          <w:t>).setContextClassLoader(getClass().getClassLoader());</w:t>
        </w:r>
      </w:ins>
    </w:p>
    <w:p w:rsidR="00477DAC" w:rsidRDefault="00477DAC" w:rsidP="00477DAC">
      <w:pPr>
        <w:pStyle w:val="Code"/>
        <w:rPr>
          <w:ins w:id="538" w:author="pdoschki" w:date="2013-04-30T11:14:00Z"/>
        </w:rPr>
      </w:pPr>
    </w:p>
    <w:p w:rsidR="00477DAC" w:rsidRDefault="00477DAC" w:rsidP="00477DAC">
      <w:pPr>
        <w:pStyle w:val="Code"/>
        <w:rPr>
          <w:ins w:id="539" w:author="pdoschki" w:date="2013-04-30T11:14:00Z"/>
        </w:rPr>
      </w:pPr>
      <w:ins w:id="540" w:author="pdoschki" w:date="2013-04-30T11:14:00Z">
        <w:r>
          <w:t xml:space="preserve">    </w:t>
        </w:r>
        <w:proofErr w:type="spellStart"/>
        <w:r>
          <w:t>Drawing.Shape</w:t>
        </w:r>
        <w:proofErr w:type="spellEnd"/>
        <w:r>
          <w:t xml:space="preserve"> shape = new </w:t>
        </w:r>
        <w:proofErr w:type="spellStart"/>
        <w:proofErr w:type="gramStart"/>
        <w:r>
          <w:t>Drawing.Shape</w:t>
        </w:r>
        <w:proofErr w:type="spellEnd"/>
        <w:r>
          <w:t>(</w:t>
        </w:r>
        <w:proofErr w:type="gramEnd"/>
        <w:r>
          <w:t>);</w:t>
        </w:r>
      </w:ins>
    </w:p>
    <w:p w:rsidR="00477DAC" w:rsidRDefault="00477DAC" w:rsidP="00477DAC">
      <w:pPr>
        <w:pStyle w:val="Code"/>
        <w:rPr>
          <w:ins w:id="541" w:author="pdoschki" w:date="2013-04-30T11:14:00Z"/>
        </w:rPr>
      </w:pPr>
      <w:ins w:id="542" w:author="pdoschki" w:date="2013-04-30T11:14:00Z">
        <w:r>
          <w:t xml:space="preserve">     </w:t>
        </w:r>
        <w:proofErr w:type="gramStart"/>
        <w:r>
          <w:t>try</w:t>
        </w:r>
        <w:proofErr w:type="gramEnd"/>
        <w:r>
          <w:t xml:space="preserve"> (</w:t>
        </w:r>
        <w:proofErr w:type="spellStart"/>
        <w:r>
          <w:t>JsonReader</w:t>
        </w:r>
        <w:proofErr w:type="spellEnd"/>
        <w:r>
          <w:t xml:space="preserve"> reader = </w:t>
        </w:r>
        <w:proofErr w:type="spellStart"/>
        <w:r>
          <w:t>Json.createReader</w:t>
        </w:r>
        <w:proofErr w:type="spellEnd"/>
        <w:r>
          <w:t xml:space="preserve">(new </w:t>
        </w:r>
        <w:proofErr w:type="spellStart"/>
        <w:r>
          <w:t>StringReader</w:t>
        </w:r>
        <w:proofErr w:type="spellEnd"/>
        <w:r>
          <w:t>(s))) {</w:t>
        </w:r>
      </w:ins>
    </w:p>
    <w:p w:rsidR="00477DAC" w:rsidRDefault="00477DAC" w:rsidP="00477DAC">
      <w:pPr>
        <w:pStyle w:val="Code"/>
        <w:rPr>
          <w:ins w:id="543" w:author="pdoschki" w:date="2013-04-30T11:14:00Z"/>
        </w:rPr>
      </w:pPr>
      <w:ins w:id="544" w:author="pdoschki" w:date="2013-04-30T11:14:00Z">
        <w:r>
          <w:t xml:space="preserve">        </w:t>
        </w:r>
        <w:proofErr w:type="spellStart"/>
        <w:r>
          <w:t>JsonObject</w:t>
        </w:r>
        <w:proofErr w:type="spellEnd"/>
        <w:r>
          <w:t xml:space="preserve"> object = </w:t>
        </w:r>
        <w:proofErr w:type="spellStart"/>
        <w:proofErr w:type="gramStart"/>
        <w:r>
          <w:t>reader.readObject</w:t>
        </w:r>
        <w:proofErr w:type="spellEnd"/>
        <w:r>
          <w:t>(</w:t>
        </w:r>
        <w:proofErr w:type="gramEnd"/>
        <w:r>
          <w:t>);</w:t>
        </w:r>
      </w:ins>
    </w:p>
    <w:p w:rsidR="00477DAC" w:rsidRDefault="00477DAC" w:rsidP="00477DAC">
      <w:pPr>
        <w:pStyle w:val="Code"/>
        <w:rPr>
          <w:ins w:id="545" w:author="pdoschki" w:date="2013-04-30T11:14:00Z"/>
        </w:rPr>
      </w:pPr>
      <w:ins w:id="546" w:author="pdoschki" w:date="2013-04-30T11:14:00Z">
        <w:r>
          <w:t xml:space="preserve">        </w:t>
        </w:r>
        <w:proofErr w:type="spellStart"/>
        <w:r>
          <w:t>shape.x</w:t>
        </w:r>
        <w:proofErr w:type="spellEnd"/>
        <w:r>
          <w:t xml:space="preserve"> = </w:t>
        </w:r>
        <w:proofErr w:type="spellStart"/>
        <w:proofErr w:type="gramStart"/>
        <w:r>
          <w:t>object.getInt</w:t>
        </w:r>
        <w:proofErr w:type="spellEnd"/>
        <w:r>
          <w:t>(</w:t>
        </w:r>
        <w:proofErr w:type="gramEnd"/>
        <w:r>
          <w:t>"x");</w:t>
        </w:r>
      </w:ins>
    </w:p>
    <w:p w:rsidR="00477DAC" w:rsidRDefault="00477DAC" w:rsidP="00477DAC">
      <w:pPr>
        <w:pStyle w:val="Code"/>
        <w:rPr>
          <w:ins w:id="547" w:author="pdoschki" w:date="2013-04-30T11:14:00Z"/>
        </w:rPr>
      </w:pPr>
      <w:ins w:id="548" w:author="pdoschki" w:date="2013-04-30T11:14:00Z">
        <w:r>
          <w:t xml:space="preserve">        </w:t>
        </w:r>
        <w:proofErr w:type="spellStart"/>
        <w:r>
          <w:t>shape.y</w:t>
        </w:r>
        <w:proofErr w:type="spellEnd"/>
        <w:r>
          <w:t xml:space="preserve"> = </w:t>
        </w:r>
        <w:proofErr w:type="spellStart"/>
        <w:proofErr w:type="gramStart"/>
        <w:r>
          <w:t>object.getInt</w:t>
        </w:r>
        <w:proofErr w:type="spellEnd"/>
        <w:r>
          <w:t>(</w:t>
        </w:r>
        <w:proofErr w:type="gramEnd"/>
        <w:r>
          <w:t>"y");</w:t>
        </w:r>
      </w:ins>
    </w:p>
    <w:p w:rsidR="00477DAC" w:rsidRDefault="00477DAC" w:rsidP="00477DAC">
      <w:pPr>
        <w:pStyle w:val="Code"/>
        <w:rPr>
          <w:ins w:id="549" w:author="pdoschki" w:date="2013-04-30T11:14:00Z"/>
        </w:rPr>
      </w:pPr>
      <w:ins w:id="550" w:author="pdoschki" w:date="2013-04-30T11:14:00Z">
        <w:r>
          <w:lastRenderedPageBreak/>
          <w:t xml:space="preserve">        </w:t>
        </w:r>
        <w:proofErr w:type="spellStart"/>
        <w:r>
          <w:t>shape.type</w:t>
        </w:r>
        <w:proofErr w:type="spellEnd"/>
        <w:r>
          <w:t xml:space="preserve"> = </w:t>
        </w:r>
        <w:proofErr w:type="spellStart"/>
        <w:proofErr w:type="gramStart"/>
        <w:r>
          <w:t>Drawing.ShapeType.valueOf</w:t>
        </w:r>
        <w:proofErr w:type="spellEnd"/>
        <w:r>
          <w:t>(</w:t>
        </w:r>
        <w:proofErr w:type="gramEnd"/>
      </w:ins>
    </w:p>
    <w:p w:rsidR="00477DAC" w:rsidRDefault="00477DAC" w:rsidP="00477DAC">
      <w:pPr>
        <w:pStyle w:val="Code"/>
        <w:rPr>
          <w:ins w:id="551" w:author="pdoschki" w:date="2013-04-30T11:14:00Z"/>
        </w:rPr>
      </w:pPr>
      <w:ins w:id="552" w:author="pdoschki" w:date="2013-04-30T11:14:00Z">
        <w:r>
          <w:t xml:space="preserve">                </w:t>
        </w:r>
        <w:proofErr w:type="spellStart"/>
        <w:proofErr w:type="gramStart"/>
        <w:r>
          <w:t>object.getString</w:t>
        </w:r>
        <w:proofErr w:type="spellEnd"/>
        <w:r>
          <w:t>(</w:t>
        </w:r>
        <w:proofErr w:type="gramEnd"/>
        <w:r>
          <w:t>"type"));</w:t>
        </w:r>
      </w:ins>
    </w:p>
    <w:p w:rsidR="00477DAC" w:rsidRDefault="00477DAC" w:rsidP="00477DAC">
      <w:pPr>
        <w:pStyle w:val="Code"/>
        <w:rPr>
          <w:ins w:id="553" w:author="pdoschki" w:date="2013-04-30T11:14:00Z"/>
        </w:rPr>
      </w:pPr>
      <w:ins w:id="554" w:author="pdoschki" w:date="2013-04-30T11:14:00Z">
        <w:r>
          <w:t xml:space="preserve">        </w:t>
        </w:r>
        <w:proofErr w:type="spellStart"/>
        <w:r>
          <w:t>shape.color</w:t>
        </w:r>
        <w:proofErr w:type="spellEnd"/>
        <w:r>
          <w:t xml:space="preserve"> = </w:t>
        </w:r>
        <w:proofErr w:type="spellStart"/>
        <w:proofErr w:type="gramStart"/>
        <w:r>
          <w:t>Drawing.ShapeColor.valueOf</w:t>
        </w:r>
        <w:proofErr w:type="spellEnd"/>
        <w:r>
          <w:t>(</w:t>
        </w:r>
        <w:proofErr w:type="gramEnd"/>
      </w:ins>
    </w:p>
    <w:p w:rsidR="00477DAC" w:rsidRDefault="00477DAC" w:rsidP="00477DAC">
      <w:pPr>
        <w:pStyle w:val="Code"/>
        <w:rPr>
          <w:ins w:id="555" w:author="pdoschki" w:date="2013-04-30T11:14:00Z"/>
        </w:rPr>
      </w:pPr>
      <w:ins w:id="556" w:author="pdoschki" w:date="2013-04-30T11:14:00Z">
        <w:r>
          <w:t xml:space="preserve">                </w:t>
        </w:r>
        <w:proofErr w:type="spellStart"/>
        <w:proofErr w:type="gramStart"/>
        <w:r>
          <w:t>object.getString</w:t>
        </w:r>
        <w:proofErr w:type="spellEnd"/>
        <w:r>
          <w:t>(</w:t>
        </w:r>
        <w:proofErr w:type="gramEnd"/>
        <w:r>
          <w:t>"color"));</w:t>
        </w:r>
      </w:ins>
    </w:p>
    <w:p w:rsidR="00477DAC" w:rsidRDefault="00477DAC" w:rsidP="00477DAC">
      <w:pPr>
        <w:pStyle w:val="Code"/>
        <w:rPr>
          <w:ins w:id="557" w:author="pdoschki" w:date="2013-04-30T11:14:00Z"/>
        </w:rPr>
      </w:pPr>
      <w:ins w:id="558" w:author="pdoschki" w:date="2013-04-30T11:14:00Z">
        <w:r>
          <w:t xml:space="preserve">    }</w:t>
        </w:r>
      </w:ins>
    </w:p>
    <w:p w:rsidR="00477DAC" w:rsidRDefault="00477DAC" w:rsidP="00477DAC">
      <w:pPr>
        <w:pStyle w:val="Code"/>
        <w:rPr>
          <w:ins w:id="559" w:author="pdoschki" w:date="2013-04-30T11:14:00Z"/>
        </w:rPr>
      </w:pPr>
    </w:p>
    <w:p w:rsidR="00477DAC" w:rsidRDefault="00477DAC" w:rsidP="00477DAC">
      <w:pPr>
        <w:pStyle w:val="Code"/>
        <w:rPr>
          <w:ins w:id="560" w:author="pdoschki" w:date="2013-04-30T11:14:00Z"/>
        </w:rPr>
      </w:pPr>
      <w:ins w:id="561" w:author="pdoschki" w:date="2013-04-30T11:14:00Z">
        <w:r>
          <w:t xml:space="preserve">    </w:t>
        </w:r>
        <w:proofErr w:type="gramStart"/>
        <w:r>
          <w:t>return</w:t>
        </w:r>
        <w:proofErr w:type="gramEnd"/>
        <w:r>
          <w:t xml:space="preserve"> shape;</w:t>
        </w:r>
      </w:ins>
    </w:p>
    <w:p w:rsidR="00477DAC" w:rsidRDefault="00477DAC" w:rsidP="00477DAC">
      <w:pPr>
        <w:pStyle w:val="Code"/>
        <w:rPr>
          <w:ins w:id="562" w:author="pdoschki" w:date="2013-04-30T11:14:00Z"/>
        </w:rPr>
      </w:pPr>
      <w:ins w:id="563" w:author="pdoschki" w:date="2013-04-30T11:14:00Z">
        <w:r>
          <w:t>}</w:t>
        </w:r>
      </w:ins>
    </w:p>
    <w:p w:rsidR="00576E34" w:rsidRDefault="00576E34" w:rsidP="00576E34">
      <w:pPr>
        <w:pStyle w:val="ListParagraph"/>
      </w:pPr>
      <w:r>
        <w:t xml:space="preserve">As you can see, the JSON Processing API is quite low level – it does not provide direct Java binding to POJO's (that's what another upcoming JSR – Java API for JSON Binding will be targeting), anyway, it is quite easy to work with in this case. </w:t>
      </w:r>
      <w:proofErr w:type="gramStart"/>
      <w:r>
        <w:t xml:space="preserve">Since we are always expecting just one type of object – </w:t>
      </w:r>
      <w:proofErr w:type="spellStart"/>
      <w:r>
        <w:t>Drawing.Shape</w:t>
      </w:r>
      <w:proofErr w:type="spellEnd"/>
      <w:r>
        <w:t>.</w:t>
      </w:r>
      <w:proofErr w:type="gramEnd"/>
    </w:p>
    <w:p w:rsidR="00576E34" w:rsidRDefault="00576E34" w:rsidP="005A0256">
      <w:pPr>
        <w:pStyle w:val="ListParagraph"/>
        <w:numPr>
          <w:ilvl w:val="0"/>
          <w:numId w:val="7"/>
        </w:numPr>
      </w:pPr>
      <w:r>
        <w:t>We've seen how you can read JSON using the JSON Processing API. Let's see how you can produce JSON. Implement the encode() method as follows:</w:t>
      </w:r>
    </w:p>
    <w:p w:rsidR="00576E34" w:rsidDel="00AB74D2" w:rsidRDefault="00576E34" w:rsidP="00576E34">
      <w:pPr>
        <w:pStyle w:val="Code"/>
        <w:rPr>
          <w:del w:id="564" w:author="pdoschki" w:date="2013-04-30T11:16:00Z"/>
        </w:rPr>
      </w:pPr>
      <w:del w:id="565" w:author="pdoschki" w:date="2013-04-30T11:16:00Z">
        <w:r w:rsidDel="00AB74D2">
          <w:delText>@Override</w:delText>
        </w:r>
      </w:del>
    </w:p>
    <w:p w:rsidR="00576E34" w:rsidDel="00AB74D2" w:rsidRDefault="00576E34" w:rsidP="00576E34">
      <w:pPr>
        <w:pStyle w:val="Code"/>
        <w:rPr>
          <w:del w:id="566" w:author="pdoschki" w:date="2013-04-30T11:16:00Z"/>
        </w:rPr>
      </w:pPr>
      <w:del w:id="567" w:author="pdoschki" w:date="2013-04-30T11:16:00Z">
        <w:r w:rsidDel="00AB74D2">
          <w:delText xml:space="preserve">public String encode(Drawing.Shape </w:delText>
        </w:r>
        <w:r w:rsidR="009B2A7F" w:rsidDel="00AB74D2">
          <w:delText>shape</w:delText>
        </w:r>
        <w:r w:rsidDel="00AB74D2">
          <w:delText>) throws EncodeException {</w:delText>
        </w:r>
      </w:del>
    </w:p>
    <w:p w:rsidR="00576E34" w:rsidDel="00AB74D2" w:rsidRDefault="00576E34" w:rsidP="00576E34">
      <w:pPr>
        <w:pStyle w:val="Code"/>
        <w:rPr>
          <w:del w:id="568" w:author="pdoschki" w:date="2013-04-30T11:16:00Z"/>
        </w:rPr>
      </w:pPr>
      <w:del w:id="569" w:author="pdoschki" w:date="2013-04-30T11:16:00Z">
        <w:r w:rsidDel="00AB74D2">
          <w:delText xml:space="preserve">    // </w:delText>
        </w:r>
        <w:r w:rsidR="009B2A7F" w:rsidDel="00AB74D2">
          <w:delText>--</w:delText>
        </w:r>
        <w:r w:rsidDel="00AB74D2">
          <w:delText xml:space="preserve"> workaround for a web socket implementation issue</w:delText>
        </w:r>
      </w:del>
    </w:p>
    <w:p w:rsidR="00576E34" w:rsidDel="00AB74D2" w:rsidRDefault="00576E34" w:rsidP="00576E34">
      <w:pPr>
        <w:pStyle w:val="Code"/>
        <w:rPr>
          <w:del w:id="570" w:author="pdoschki" w:date="2013-04-30T11:16:00Z"/>
        </w:rPr>
      </w:pPr>
      <w:del w:id="571" w:author="pdoschki" w:date="2013-04-30T11:16:00Z">
        <w:r w:rsidDel="00AB74D2">
          <w:delText xml:space="preserve">    Thread.currentThread().setContextClassLoader(</w:delText>
        </w:r>
      </w:del>
    </w:p>
    <w:p w:rsidR="00576E34" w:rsidDel="00AB74D2" w:rsidRDefault="00576E34" w:rsidP="00576E34">
      <w:pPr>
        <w:pStyle w:val="Code"/>
        <w:rPr>
          <w:del w:id="572" w:author="pdoschki" w:date="2013-04-30T11:16:00Z"/>
        </w:rPr>
      </w:pPr>
      <w:del w:id="573" w:author="pdoschki" w:date="2013-04-30T11:16:00Z">
        <w:r w:rsidDel="00AB74D2">
          <w:delText xml:space="preserve">            getClass().getClassLoader());</w:delText>
        </w:r>
      </w:del>
    </w:p>
    <w:p w:rsidR="009B2A7F" w:rsidDel="00AB74D2" w:rsidRDefault="009B2A7F" w:rsidP="009B2A7F">
      <w:pPr>
        <w:pStyle w:val="Code"/>
        <w:rPr>
          <w:del w:id="574" w:author="pdoschki" w:date="2013-04-30T11:16:00Z"/>
        </w:rPr>
      </w:pPr>
      <w:del w:id="575" w:author="pdoschki" w:date="2013-04-30T11:16:00Z">
        <w:r w:rsidDel="00AB74D2">
          <w:delText xml:space="preserve">    // -- end of wokaround</w:delText>
        </w:r>
      </w:del>
    </w:p>
    <w:p w:rsidR="00576E34" w:rsidDel="00AB74D2" w:rsidRDefault="00576E34" w:rsidP="00576E34">
      <w:pPr>
        <w:pStyle w:val="Code"/>
        <w:rPr>
          <w:del w:id="576" w:author="pdoschki" w:date="2013-04-30T11:16:00Z"/>
        </w:rPr>
      </w:pPr>
    </w:p>
    <w:p w:rsidR="00576E34" w:rsidDel="00AB74D2" w:rsidRDefault="00576E34" w:rsidP="00576E34">
      <w:pPr>
        <w:pStyle w:val="Code"/>
        <w:rPr>
          <w:del w:id="577" w:author="pdoschki" w:date="2013-04-30T11:16:00Z"/>
        </w:rPr>
      </w:pPr>
      <w:del w:id="578" w:author="pdoschki" w:date="2013-04-30T11:16:00Z">
        <w:r w:rsidDel="00AB74D2">
          <w:delText xml:space="preserve">    StringWriter result = new StringWriter();</w:delText>
        </w:r>
      </w:del>
    </w:p>
    <w:p w:rsidR="00576E34" w:rsidDel="00AB74D2" w:rsidRDefault="00576E34" w:rsidP="00576E34">
      <w:pPr>
        <w:pStyle w:val="Code"/>
        <w:rPr>
          <w:del w:id="579" w:author="pdoschki" w:date="2013-04-30T11:16:00Z"/>
        </w:rPr>
      </w:pPr>
    </w:p>
    <w:p w:rsidR="00576E34" w:rsidDel="00AB74D2" w:rsidRDefault="00576E34" w:rsidP="00576E34">
      <w:pPr>
        <w:pStyle w:val="Code"/>
        <w:rPr>
          <w:del w:id="580" w:author="pdoschki" w:date="2013-04-30T11:16:00Z"/>
        </w:rPr>
      </w:pPr>
      <w:del w:id="581" w:author="pdoschki" w:date="2013-04-30T11:16:00Z">
        <w:r w:rsidDel="00AB74D2">
          <w:delText xml:space="preserve">    try (JsonGenerator gen = Json.createGenerator(result)) {</w:delText>
        </w:r>
      </w:del>
    </w:p>
    <w:p w:rsidR="00576E34" w:rsidDel="00AB74D2" w:rsidRDefault="00576E34" w:rsidP="00576E34">
      <w:pPr>
        <w:pStyle w:val="Code"/>
        <w:rPr>
          <w:del w:id="582" w:author="pdoschki" w:date="2013-04-30T11:16:00Z"/>
        </w:rPr>
      </w:pPr>
      <w:del w:id="583" w:author="pdoschki" w:date="2013-04-30T11:16:00Z">
        <w:r w:rsidDel="00AB74D2">
          <w:delText xml:space="preserve">        gen.beginObject()</w:delText>
        </w:r>
      </w:del>
    </w:p>
    <w:p w:rsidR="00576E34" w:rsidDel="00AB74D2" w:rsidRDefault="00576E34" w:rsidP="00576E34">
      <w:pPr>
        <w:pStyle w:val="Code"/>
        <w:rPr>
          <w:del w:id="584" w:author="pdoschki" w:date="2013-04-30T11:16:00Z"/>
        </w:rPr>
      </w:pPr>
      <w:del w:id="585" w:author="pdoschki" w:date="2013-04-30T11:16:00Z">
        <w:r w:rsidDel="00AB74D2">
          <w:delText xml:space="preserve">                .add("x", </w:delText>
        </w:r>
        <w:r w:rsidR="009B2A7F" w:rsidDel="00AB74D2">
          <w:delText>shape</w:delText>
        </w:r>
        <w:r w:rsidDel="00AB74D2">
          <w:delText>.x)</w:delText>
        </w:r>
      </w:del>
    </w:p>
    <w:p w:rsidR="00576E34" w:rsidDel="00AB74D2" w:rsidRDefault="00576E34" w:rsidP="00576E34">
      <w:pPr>
        <w:pStyle w:val="Code"/>
        <w:rPr>
          <w:del w:id="586" w:author="pdoschki" w:date="2013-04-30T11:16:00Z"/>
        </w:rPr>
      </w:pPr>
      <w:del w:id="587" w:author="pdoschki" w:date="2013-04-30T11:16:00Z">
        <w:r w:rsidDel="00AB74D2">
          <w:delText xml:space="preserve">                .add("y", </w:delText>
        </w:r>
        <w:r w:rsidR="009B2A7F" w:rsidDel="00AB74D2">
          <w:delText>shape</w:delText>
        </w:r>
        <w:r w:rsidDel="00AB74D2">
          <w:delText>.y)</w:delText>
        </w:r>
      </w:del>
    </w:p>
    <w:p w:rsidR="00576E34" w:rsidDel="00AB74D2" w:rsidRDefault="00576E34" w:rsidP="00576E34">
      <w:pPr>
        <w:pStyle w:val="Code"/>
        <w:rPr>
          <w:del w:id="588" w:author="pdoschki" w:date="2013-04-30T11:16:00Z"/>
        </w:rPr>
      </w:pPr>
      <w:del w:id="589" w:author="pdoschki" w:date="2013-04-30T11:16:00Z">
        <w:r w:rsidDel="00AB74D2">
          <w:delText xml:space="preserve">                .add("type", </w:delText>
        </w:r>
        <w:r w:rsidR="009B2A7F" w:rsidDel="00AB74D2">
          <w:delText>shape</w:delText>
        </w:r>
        <w:r w:rsidDel="00AB74D2">
          <w:delText>.type.toString())</w:delText>
        </w:r>
      </w:del>
    </w:p>
    <w:p w:rsidR="00576E34" w:rsidDel="00AB74D2" w:rsidRDefault="00576E34" w:rsidP="00576E34">
      <w:pPr>
        <w:pStyle w:val="Code"/>
        <w:rPr>
          <w:del w:id="590" w:author="pdoschki" w:date="2013-04-30T11:16:00Z"/>
        </w:rPr>
      </w:pPr>
      <w:del w:id="591" w:author="pdoschki" w:date="2013-04-30T11:16:00Z">
        <w:r w:rsidDel="00AB74D2">
          <w:delText xml:space="preserve">                .add("color", </w:delText>
        </w:r>
        <w:r w:rsidR="009B2A7F" w:rsidDel="00AB74D2">
          <w:delText>shape</w:delText>
        </w:r>
        <w:r w:rsidDel="00AB74D2">
          <w:delText>.color.toString())</w:delText>
        </w:r>
      </w:del>
    </w:p>
    <w:p w:rsidR="00576E34" w:rsidDel="00AB74D2" w:rsidRDefault="00576E34" w:rsidP="00576E34">
      <w:pPr>
        <w:pStyle w:val="Code"/>
        <w:rPr>
          <w:del w:id="592" w:author="pdoschki" w:date="2013-04-30T11:16:00Z"/>
        </w:rPr>
      </w:pPr>
      <w:del w:id="593" w:author="pdoschki" w:date="2013-04-30T11:16:00Z">
        <w:r w:rsidDel="00AB74D2">
          <w:delText xml:space="preserve">                .endObject();</w:delText>
        </w:r>
      </w:del>
    </w:p>
    <w:p w:rsidR="00576E34" w:rsidDel="00AB74D2" w:rsidRDefault="00576E34" w:rsidP="00576E34">
      <w:pPr>
        <w:pStyle w:val="Code"/>
        <w:rPr>
          <w:del w:id="594" w:author="pdoschki" w:date="2013-04-30T11:16:00Z"/>
        </w:rPr>
      </w:pPr>
      <w:del w:id="595" w:author="pdoschki" w:date="2013-04-30T11:16:00Z">
        <w:r w:rsidDel="00AB74D2">
          <w:delText xml:space="preserve">    }</w:delText>
        </w:r>
      </w:del>
    </w:p>
    <w:p w:rsidR="00576E34" w:rsidDel="00AB74D2" w:rsidRDefault="00576E34" w:rsidP="00576E34">
      <w:pPr>
        <w:pStyle w:val="Code"/>
        <w:rPr>
          <w:del w:id="596" w:author="pdoschki" w:date="2013-04-30T11:16:00Z"/>
        </w:rPr>
      </w:pPr>
    </w:p>
    <w:p w:rsidR="00576E34" w:rsidDel="00AB74D2" w:rsidRDefault="00576E34" w:rsidP="00576E34">
      <w:pPr>
        <w:pStyle w:val="Code"/>
        <w:rPr>
          <w:del w:id="597" w:author="pdoschki" w:date="2013-04-30T11:16:00Z"/>
        </w:rPr>
      </w:pPr>
      <w:del w:id="598" w:author="pdoschki" w:date="2013-04-30T11:16:00Z">
        <w:r w:rsidDel="00AB74D2">
          <w:delText xml:space="preserve">    return result.toString();</w:delText>
        </w:r>
      </w:del>
    </w:p>
    <w:p w:rsidR="00576E34" w:rsidDel="00AB74D2" w:rsidRDefault="00576E34" w:rsidP="00576E34">
      <w:pPr>
        <w:pStyle w:val="Code"/>
        <w:rPr>
          <w:del w:id="599" w:author="pdoschki" w:date="2013-04-30T11:16:00Z"/>
        </w:rPr>
      </w:pPr>
      <w:del w:id="600" w:author="pdoschki" w:date="2013-04-30T11:16:00Z">
        <w:r w:rsidDel="00AB74D2">
          <w:delText>}</w:delText>
        </w:r>
      </w:del>
    </w:p>
    <w:p w:rsidR="00AB74D2" w:rsidRDefault="00AB74D2" w:rsidP="00AB74D2">
      <w:pPr>
        <w:pStyle w:val="Code"/>
        <w:rPr>
          <w:ins w:id="601" w:author="pdoschki" w:date="2013-04-30T11:16:00Z"/>
        </w:rPr>
      </w:pPr>
      <w:ins w:id="602" w:author="pdoschki" w:date="2013-04-30T11:16:00Z">
        <w:r>
          <w:t>@Override</w:t>
        </w:r>
      </w:ins>
    </w:p>
    <w:p w:rsidR="00AB74D2" w:rsidRDefault="00AB74D2" w:rsidP="00AB74D2">
      <w:pPr>
        <w:pStyle w:val="Code"/>
        <w:rPr>
          <w:ins w:id="603" w:author="pdoschki" w:date="2013-04-30T11:16:00Z"/>
        </w:rPr>
      </w:pPr>
      <w:proofErr w:type="gramStart"/>
      <w:ins w:id="604" w:author="pdoschki" w:date="2013-04-30T11:16:00Z">
        <w:r>
          <w:t>public</w:t>
        </w:r>
        <w:proofErr w:type="gramEnd"/>
        <w:r>
          <w:t xml:space="preserve"> String encode(</w:t>
        </w:r>
        <w:proofErr w:type="spellStart"/>
        <w:r>
          <w:t>Drawing.Shape</w:t>
        </w:r>
        <w:proofErr w:type="spellEnd"/>
        <w:r>
          <w:t xml:space="preserve"> object) throws </w:t>
        </w:r>
        <w:proofErr w:type="spellStart"/>
        <w:r>
          <w:t>EncodeException</w:t>
        </w:r>
        <w:proofErr w:type="spellEnd"/>
        <w:r>
          <w:t xml:space="preserve"> {</w:t>
        </w:r>
      </w:ins>
    </w:p>
    <w:p w:rsidR="00AB74D2" w:rsidRDefault="00AB74D2" w:rsidP="00AB74D2">
      <w:pPr>
        <w:pStyle w:val="Code"/>
        <w:rPr>
          <w:ins w:id="605" w:author="pdoschki" w:date="2013-04-30T11:16:00Z"/>
        </w:rPr>
      </w:pPr>
      <w:ins w:id="606" w:author="pdoschki" w:date="2013-04-30T11:16:00Z">
        <w:r>
          <w:t xml:space="preserve">    // temporary </w:t>
        </w:r>
        <w:proofErr w:type="spellStart"/>
        <w:r>
          <w:t>workaround</w:t>
        </w:r>
        <w:proofErr w:type="spellEnd"/>
        <w:r>
          <w:t xml:space="preserve"> for a web socket implementation issue</w:t>
        </w:r>
      </w:ins>
    </w:p>
    <w:p w:rsidR="00AB74D2" w:rsidRDefault="00AB74D2" w:rsidP="00AB74D2">
      <w:pPr>
        <w:pStyle w:val="Code"/>
        <w:rPr>
          <w:ins w:id="607" w:author="pdoschki" w:date="2013-04-30T11:16:00Z"/>
        </w:rPr>
      </w:pPr>
      <w:ins w:id="608" w:author="pdoschki" w:date="2013-04-30T11:16:00Z">
        <w:r>
          <w:t xml:space="preserve">        </w:t>
        </w:r>
        <w:proofErr w:type="gramStart"/>
        <w:r>
          <w:t>Thread.currentThread(</w:t>
        </w:r>
        <w:proofErr w:type="gramEnd"/>
        <w:r>
          <w:t>).setContextClassLoader(getClass().getClassLoader());</w:t>
        </w:r>
      </w:ins>
    </w:p>
    <w:p w:rsidR="00AB74D2" w:rsidRDefault="00AB74D2" w:rsidP="00AB74D2">
      <w:pPr>
        <w:pStyle w:val="Code"/>
        <w:rPr>
          <w:ins w:id="609" w:author="pdoschki" w:date="2013-04-30T11:16:00Z"/>
        </w:rPr>
      </w:pPr>
    </w:p>
    <w:p w:rsidR="00AB74D2" w:rsidRDefault="00AB74D2" w:rsidP="00AB74D2">
      <w:pPr>
        <w:pStyle w:val="Code"/>
        <w:rPr>
          <w:ins w:id="610" w:author="pdoschki" w:date="2013-04-30T11:16:00Z"/>
        </w:rPr>
      </w:pPr>
      <w:ins w:id="611" w:author="pdoschki" w:date="2013-04-30T11:16:00Z">
        <w:r>
          <w:t xml:space="preserve">    </w:t>
        </w:r>
        <w:proofErr w:type="spellStart"/>
        <w:r>
          <w:t>StringWriter</w:t>
        </w:r>
        <w:proofErr w:type="spellEnd"/>
        <w:r>
          <w:t xml:space="preserve"> result = new </w:t>
        </w:r>
        <w:proofErr w:type="spellStart"/>
        <w:proofErr w:type="gramStart"/>
        <w:r>
          <w:t>StringWriter</w:t>
        </w:r>
        <w:proofErr w:type="spellEnd"/>
        <w:r>
          <w:t>(</w:t>
        </w:r>
        <w:proofErr w:type="gramEnd"/>
        <w:r>
          <w:t>);</w:t>
        </w:r>
      </w:ins>
    </w:p>
    <w:p w:rsidR="00AB74D2" w:rsidRDefault="00AB74D2" w:rsidP="00AB74D2">
      <w:pPr>
        <w:pStyle w:val="Code"/>
        <w:rPr>
          <w:ins w:id="612" w:author="pdoschki" w:date="2013-04-30T11:16:00Z"/>
        </w:rPr>
      </w:pPr>
    </w:p>
    <w:p w:rsidR="00AB74D2" w:rsidRDefault="00AB74D2" w:rsidP="00AB74D2">
      <w:pPr>
        <w:pStyle w:val="Code"/>
        <w:rPr>
          <w:ins w:id="613" w:author="pdoschki" w:date="2013-04-30T11:16:00Z"/>
        </w:rPr>
      </w:pPr>
      <w:ins w:id="614" w:author="pdoschki" w:date="2013-04-30T11:16:00Z">
        <w:r>
          <w:lastRenderedPageBreak/>
          <w:t xml:space="preserve">    </w:t>
        </w:r>
        <w:proofErr w:type="gramStart"/>
        <w:r>
          <w:t>try</w:t>
        </w:r>
        <w:proofErr w:type="gramEnd"/>
        <w:r>
          <w:t xml:space="preserve"> (</w:t>
        </w:r>
        <w:proofErr w:type="spellStart"/>
        <w:r>
          <w:t>JsonGenerator</w:t>
        </w:r>
        <w:proofErr w:type="spellEnd"/>
        <w:r>
          <w:t xml:space="preserve"> gen = </w:t>
        </w:r>
        <w:proofErr w:type="spellStart"/>
        <w:r>
          <w:t>Json.createGenerator</w:t>
        </w:r>
        <w:proofErr w:type="spellEnd"/>
        <w:r>
          <w:t>(result)) {</w:t>
        </w:r>
      </w:ins>
    </w:p>
    <w:p w:rsidR="00AB74D2" w:rsidRDefault="00AB74D2" w:rsidP="00AB74D2">
      <w:pPr>
        <w:pStyle w:val="Code"/>
        <w:rPr>
          <w:ins w:id="615" w:author="pdoschki" w:date="2013-04-30T11:16:00Z"/>
        </w:rPr>
      </w:pPr>
      <w:ins w:id="616" w:author="pdoschki" w:date="2013-04-30T11:16:00Z">
        <w:r>
          <w:t xml:space="preserve">            </w:t>
        </w:r>
        <w:proofErr w:type="spellStart"/>
        <w:proofErr w:type="gramStart"/>
        <w:r>
          <w:t>gen.writeStartObject</w:t>
        </w:r>
        <w:proofErr w:type="spellEnd"/>
        <w:r>
          <w:t>()</w:t>
        </w:r>
        <w:proofErr w:type="gramEnd"/>
      </w:ins>
    </w:p>
    <w:p w:rsidR="00AB74D2" w:rsidRDefault="00AB74D2" w:rsidP="00AB74D2">
      <w:pPr>
        <w:pStyle w:val="Code"/>
        <w:rPr>
          <w:ins w:id="617" w:author="pdoschki" w:date="2013-04-30T11:16:00Z"/>
        </w:rPr>
      </w:pPr>
      <w:ins w:id="618" w:author="pdoschki" w:date="2013-04-30T11:16:00Z">
        <w:r>
          <w:t xml:space="preserve">                .</w:t>
        </w:r>
        <w:proofErr w:type="gramStart"/>
        <w:r>
          <w:t>write(</w:t>
        </w:r>
        <w:proofErr w:type="gramEnd"/>
        <w:r>
          <w:t xml:space="preserve">"x", </w:t>
        </w:r>
        <w:proofErr w:type="spellStart"/>
        <w:r>
          <w:t>object.x</w:t>
        </w:r>
        <w:proofErr w:type="spellEnd"/>
        <w:r>
          <w:t>)</w:t>
        </w:r>
      </w:ins>
    </w:p>
    <w:p w:rsidR="00AB74D2" w:rsidRDefault="00AB74D2" w:rsidP="00AB74D2">
      <w:pPr>
        <w:pStyle w:val="Code"/>
        <w:rPr>
          <w:ins w:id="619" w:author="pdoschki" w:date="2013-04-30T11:16:00Z"/>
        </w:rPr>
      </w:pPr>
      <w:ins w:id="620" w:author="pdoschki" w:date="2013-04-30T11:16:00Z">
        <w:r>
          <w:t xml:space="preserve">                .</w:t>
        </w:r>
        <w:proofErr w:type="gramStart"/>
        <w:r>
          <w:t>write(</w:t>
        </w:r>
        <w:proofErr w:type="gramEnd"/>
        <w:r>
          <w:t xml:space="preserve">"y", </w:t>
        </w:r>
        <w:proofErr w:type="spellStart"/>
        <w:r>
          <w:t>object.y</w:t>
        </w:r>
        <w:proofErr w:type="spellEnd"/>
        <w:r>
          <w:t>)</w:t>
        </w:r>
      </w:ins>
    </w:p>
    <w:p w:rsidR="00AB74D2" w:rsidRDefault="00AB74D2" w:rsidP="00AB74D2">
      <w:pPr>
        <w:pStyle w:val="Code"/>
        <w:rPr>
          <w:ins w:id="621" w:author="pdoschki" w:date="2013-04-30T11:16:00Z"/>
        </w:rPr>
      </w:pPr>
      <w:ins w:id="622" w:author="pdoschki" w:date="2013-04-30T11:16:00Z">
        <w:r>
          <w:t xml:space="preserve">                .</w:t>
        </w:r>
        <w:proofErr w:type="gramStart"/>
        <w:r>
          <w:t>write(</w:t>
        </w:r>
        <w:proofErr w:type="gramEnd"/>
        <w:r>
          <w:t xml:space="preserve">"type", </w:t>
        </w:r>
        <w:proofErr w:type="spellStart"/>
        <w:r>
          <w:t>object.type.toString</w:t>
        </w:r>
        <w:proofErr w:type="spellEnd"/>
        <w:r>
          <w:t>())</w:t>
        </w:r>
      </w:ins>
    </w:p>
    <w:p w:rsidR="00AB74D2" w:rsidRDefault="00AB74D2" w:rsidP="00AB74D2">
      <w:pPr>
        <w:pStyle w:val="Code"/>
        <w:rPr>
          <w:ins w:id="623" w:author="pdoschki" w:date="2013-04-30T11:16:00Z"/>
        </w:rPr>
      </w:pPr>
      <w:ins w:id="624" w:author="pdoschki" w:date="2013-04-30T11:16:00Z">
        <w:r>
          <w:t xml:space="preserve">                .</w:t>
        </w:r>
        <w:proofErr w:type="gramStart"/>
        <w:r>
          <w:t>write(</w:t>
        </w:r>
        <w:proofErr w:type="gramEnd"/>
        <w:r>
          <w:t xml:space="preserve">"color", </w:t>
        </w:r>
        <w:proofErr w:type="spellStart"/>
        <w:r>
          <w:t>object.color.toString</w:t>
        </w:r>
        <w:proofErr w:type="spellEnd"/>
        <w:r>
          <w:t>())</w:t>
        </w:r>
      </w:ins>
    </w:p>
    <w:p w:rsidR="00AB74D2" w:rsidRDefault="00AB74D2" w:rsidP="00AB74D2">
      <w:pPr>
        <w:pStyle w:val="Code"/>
        <w:rPr>
          <w:ins w:id="625" w:author="pdoschki" w:date="2013-04-30T11:16:00Z"/>
        </w:rPr>
      </w:pPr>
      <w:ins w:id="626" w:author="pdoschki" w:date="2013-04-30T11:16:00Z">
        <w:r>
          <w:t xml:space="preserve">                .</w:t>
        </w:r>
        <w:proofErr w:type="spellStart"/>
        <w:proofErr w:type="gramStart"/>
        <w:r>
          <w:t>writeEnd</w:t>
        </w:r>
        <w:proofErr w:type="spellEnd"/>
        <w:r>
          <w:t>(</w:t>
        </w:r>
        <w:proofErr w:type="gramEnd"/>
        <w:r>
          <w:t>);</w:t>
        </w:r>
      </w:ins>
    </w:p>
    <w:p w:rsidR="00AB74D2" w:rsidRDefault="00AB74D2" w:rsidP="00AB74D2">
      <w:pPr>
        <w:pStyle w:val="Code"/>
        <w:rPr>
          <w:ins w:id="627" w:author="pdoschki" w:date="2013-04-30T11:16:00Z"/>
        </w:rPr>
      </w:pPr>
      <w:ins w:id="628" w:author="pdoschki" w:date="2013-04-30T11:16:00Z">
        <w:r>
          <w:t xml:space="preserve">    }</w:t>
        </w:r>
      </w:ins>
    </w:p>
    <w:p w:rsidR="00AB74D2" w:rsidRDefault="00AB74D2" w:rsidP="00AB74D2">
      <w:pPr>
        <w:pStyle w:val="Code"/>
        <w:rPr>
          <w:ins w:id="629" w:author="pdoschki" w:date="2013-04-30T11:16:00Z"/>
        </w:rPr>
      </w:pPr>
    </w:p>
    <w:p w:rsidR="00AB74D2" w:rsidRDefault="00AB74D2" w:rsidP="00AB74D2">
      <w:pPr>
        <w:pStyle w:val="Code"/>
        <w:rPr>
          <w:ins w:id="630" w:author="pdoschki" w:date="2013-04-30T11:16:00Z"/>
        </w:rPr>
      </w:pPr>
      <w:ins w:id="631" w:author="pdoschki" w:date="2013-04-30T11:16:00Z">
        <w:r>
          <w:t xml:space="preserve">    </w:t>
        </w:r>
        <w:proofErr w:type="gramStart"/>
        <w:r>
          <w:t>return</w:t>
        </w:r>
        <w:proofErr w:type="gramEnd"/>
        <w:r>
          <w:t xml:space="preserve"> </w:t>
        </w:r>
        <w:proofErr w:type="spellStart"/>
        <w:r>
          <w:t>result.toString</w:t>
        </w:r>
        <w:proofErr w:type="spellEnd"/>
        <w:r>
          <w:t>();</w:t>
        </w:r>
      </w:ins>
    </w:p>
    <w:p w:rsidR="00AB74D2" w:rsidRDefault="00AB74D2" w:rsidP="00AB74D2">
      <w:pPr>
        <w:pStyle w:val="Code"/>
        <w:rPr>
          <w:ins w:id="632" w:author="pdoschki" w:date="2013-04-30T11:16:00Z"/>
        </w:rPr>
      </w:pPr>
      <w:ins w:id="633" w:author="pdoschki" w:date="2013-04-30T11:16:00Z">
        <w:r>
          <w:t>}</w:t>
        </w:r>
      </w:ins>
    </w:p>
    <w:p w:rsidR="007B6605" w:rsidRDefault="009B2A7F" w:rsidP="009B2A7F">
      <w:pPr>
        <w:pStyle w:val="ListParagraph"/>
      </w:pPr>
      <w:r>
        <w:t>Again, the code should be quite self-descriptive.</w:t>
      </w:r>
    </w:p>
    <w:p w:rsidR="007B6605" w:rsidRDefault="007B6605" w:rsidP="005A0256">
      <w:pPr>
        <w:pStyle w:val="ListParagraph"/>
        <w:numPr>
          <w:ilvl w:val="0"/>
          <w:numId w:val="7"/>
        </w:numPr>
      </w:pPr>
      <w:r>
        <w:t xml:space="preserve">Now we need to register the </w:t>
      </w:r>
      <w:proofErr w:type="spellStart"/>
      <w:r>
        <w:t>ShapeCoding</w:t>
      </w:r>
      <w:proofErr w:type="spellEnd"/>
      <w:r>
        <w:t xml:space="preserve"> class as the decoder and encoder on the </w:t>
      </w:r>
      <w:proofErr w:type="spellStart"/>
      <w:r>
        <w:t>DrawingWebSocket</w:t>
      </w:r>
      <w:proofErr w:type="spellEnd"/>
      <w:r>
        <w:t xml:space="preserve"> end-point. Open the </w:t>
      </w:r>
      <w:proofErr w:type="spellStart"/>
      <w:r>
        <w:t>DrawingWebSocket</w:t>
      </w:r>
      <w:proofErr w:type="spellEnd"/>
      <w:r>
        <w:t xml:space="preserve"> class and update the @</w:t>
      </w:r>
      <w:proofErr w:type="spellStart"/>
      <w:del w:id="634" w:author="pdoschki" w:date="2013-04-30T11:17:00Z">
        <w:r w:rsidDel="00AB74D2">
          <w:delText xml:space="preserve">WebSocketEndpoint </w:delText>
        </w:r>
      </w:del>
      <w:ins w:id="635" w:author="pdoschki" w:date="2013-04-30T11:17:00Z">
        <w:r w:rsidR="00AB74D2">
          <w:t>ServerEndpoint</w:t>
        </w:r>
        <w:proofErr w:type="spellEnd"/>
        <w:r w:rsidR="00AB74D2">
          <w:t xml:space="preserve"> </w:t>
        </w:r>
      </w:ins>
      <w:r>
        <w:t>annotation as follows:</w:t>
      </w:r>
    </w:p>
    <w:p w:rsidR="00AB74D2" w:rsidRDefault="00AB74D2" w:rsidP="00AB74D2">
      <w:pPr>
        <w:pStyle w:val="Code"/>
        <w:rPr>
          <w:ins w:id="636" w:author="pdoschki" w:date="2013-04-30T11:18:00Z"/>
        </w:rPr>
      </w:pPr>
      <w:proofErr w:type="gramStart"/>
      <w:ins w:id="637" w:author="pdoschki" w:date="2013-04-30T11:18:00Z">
        <w:r>
          <w:t>@</w:t>
        </w:r>
        <w:proofErr w:type="spellStart"/>
        <w:r>
          <w:t>ServerEndpoint</w:t>
        </w:r>
        <w:proofErr w:type="spellEnd"/>
        <w:r>
          <w:t>(</w:t>
        </w:r>
        <w:proofErr w:type="gramEnd"/>
      </w:ins>
    </w:p>
    <w:p w:rsidR="00AB74D2" w:rsidRDefault="00AB74D2" w:rsidP="00AB74D2">
      <w:pPr>
        <w:pStyle w:val="Code"/>
        <w:rPr>
          <w:ins w:id="638" w:author="pdoschki" w:date="2013-04-30T11:18:00Z"/>
        </w:rPr>
      </w:pPr>
      <w:ins w:id="639" w:author="pdoschki" w:date="2013-04-30T11:18:00Z">
        <w:r>
          <w:t xml:space="preserve">        </w:t>
        </w:r>
        <w:proofErr w:type="gramStart"/>
        <w:r>
          <w:t>value</w:t>
        </w:r>
        <w:proofErr w:type="gramEnd"/>
        <w:r>
          <w:t xml:space="preserve"> = "/</w:t>
        </w:r>
        <w:proofErr w:type="spellStart"/>
        <w:r>
          <w:t>websockets</w:t>
        </w:r>
        <w:proofErr w:type="spellEnd"/>
        <w:r>
          <w:t>/{id}",</w:t>
        </w:r>
      </w:ins>
    </w:p>
    <w:p w:rsidR="00AB74D2" w:rsidRDefault="00AB74D2" w:rsidP="00AB74D2">
      <w:pPr>
        <w:pStyle w:val="Code"/>
        <w:rPr>
          <w:ins w:id="640" w:author="pdoschki" w:date="2013-04-30T11:18:00Z"/>
        </w:rPr>
      </w:pPr>
      <w:ins w:id="641" w:author="pdoschki" w:date="2013-04-30T11:18:00Z">
        <w:r>
          <w:t xml:space="preserve">        </w:t>
        </w:r>
        <w:proofErr w:type="gramStart"/>
        <w:r>
          <w:t>decoders</w:t>
        </w:r>
        <w:proofErr w:type="gramEnd"/>
        <w:r>
          <w:t xml:space="preserve"> = </w:t>
        </w:r>
        <w:proofErr w:type="spellStart"/>
        <w:r>
          <w:t>ShapeCoding.class</w:t>
        </w:r>
        <w:proofErr w:type="spellEnd"/>
        <w:r>
          <w:t>,</w:t>
        </w:r>
      </w:ins>
    </w:p>
    <w:p w:rsidR="00AB74D2" w:rsidRDefault="00AB74D2" w:rsidP="00AB74D2">
      <w:pPr>
        <w:pStyle w:val="Code"/>
        <w:rPr>
          <w:ins w:id="642" w:author="pdoschki" w:date="2013-04-30T11:18:00Z"/>
        </w:rPr>
      </w:pPr>
      <w:ins w:id="643" w:author="pdoschki" w:date="2013-04-30T11:18:00Z">
        <w:r>
          <w:t xml:space="preserve">        </w:t>
        </w:r>
        <w:proofErr w:type="gramStart"/>
        <w:r>
          <w:t>encoders</w:t>
        </w:r>
        <w:proofErr w:type="gramEnd"/>
        <w:r>
          <w:t xml:space="preserve"> = </w:t>
        </w:r>
        <w:proofErr w:type="spellStart"/>
        <w:r>
          <w:t>ShapeCoding.class</w:t>
        </w:r>
        <w:proofErr w:type="spellEnd"/>
        <w:r>
          <w:t>)</w:t>
        </w:r>
        <w:r w:rsidDel="00AB74D2">
          <w:t xml:space="preserve"> </w:t>
        </w:r>
      </w:ins>
    </w:p>
    <w:p w:rsidR="007B6605" w:rsidDel="00AB74D2" w:rsidRDefault="007B6605" w:rsidP="00AB74D2">
      <w:pPr>
        <w:pStyle w:val="Code"/>
        <w:rPr>
          <w:del w:id="644" w:author="pdoschki" w:date="2013-04-30T11:18:00Z"/>
        </w:rPr>
      </w:pPr>
      <w:del w:id="645" w:author="pdoschki" w:date="2013-04-30T11:18:00Z">
        <w:r w:rsidDel="00AB74D2">
          <w:delText>@WebSocketEndpoint(</w:delText>
        </w:r>
      </w:del>
    </w:p>
    <w:p w:rsidR="007B6605" w:rsidDel="00AB74D2" w:rsidRDefault="007B6605" w:rsidP="007B6605">
      <w:pPr>
        <w:pStyle w:val="Code"/>
        <w:rPr>
          <w:del w:id="646" w:author="pdoschki" w:date="2013-04-30T11:18:00Z"/>
        </w:rPr>
      </w:pPr>
      <w:del w:id="647" w:author="pdoschki" w:date="2013-04-30T11:18:00Z">
        <w:r w:rsidDel="00AB74D2">
          <w:delText xml:space="preserve">        decoders = ShapeCoding.class,</w:delText>
        </w:r>
      </w:del>
    </w:p>
    <w:p w:rsidR="007B6605" w:rsidDel="00AB74D2" w:rsidRDefault="007B6605" w:rsidP="007B6605">
      <w:pPr>
        <w:pStyle w:val="Code"/>
        <w:rPr>
          <w:del w:id="648" w:author="pdoschki" w:date="2013-04-30T11:18:00Z"/>
        </w:rPr>
      </w:pPr>
      <w:del w:id="649" w:author="pdoschki" w:date="2013-04-30T11:18:00Z">
        <w:r w:rsidDel="00AB74D2">
          <w:delText xml:space="preserve">        encoders = ShapeCoding.class,</w:delText>
        </w:r>
      </w:del>
    </w:p>
    <w:p w:rsidR="007B6605" w:rsidDel="00AB74D2" w:rsidRDefault="007B6605" w:rsidP="007B6605">
      <w:pPr>
        <w:pStyle w:val="Code"/>
        <w:rPr>
          <w:del w:id="650" w:author="pdoschki" w:date="2013-04-30T11:18:00Z"/>
        </w:rPr>
      </w:pPr>
      <w:del w:id="651" w:author="pdoschki" w:date="2013-04-30T11:18:00Z">
        <w:r w:rsidDel="00AB74D2">
          <w:delText xml:space="preserve">        path = "/websockets/"</w:delText>
        </w:r>
      </w:del>
    </w:p>
    <w:p w:rsidR="009B2A7F" w:rsidDel="00AB74D2" w:rsidRDefault="007B6605" w:rsidP="007B6605">
      <w:pPr>
        <w:pStyle w:val="Code"/>
        <w:rPr>
          <w:del w:id="652" w:author="pdoschki" w:date="2013-04-30T11:18:00Z"/>
        </w:rPr>
      </w:pPr>
      <w:del w:id="653" w:author="pdoschki" w:date="2013-04-30T11:18:00Z">
        <w:r w:rsidDel="00AB74D2">
          <w:delText>)</w:delText>
        </w:r>
      </w:del>
    </w:p>
    <w:p w:rsidR="009B2A7F" w:rsidRDefault="009B2A7F" w:rsidP="009B2A7F">
      <w:pPr>
        <w:pStyle w:val="Heading2"/>
      </w:pPr>
      <w:bookmarkStart w:id="654" w:name="_Toc355681168"/>
      <w:r>
        <w:t>Step 3: Broadcasting Web Socket Messages</w:t>
      </w:r>
      <w:bookmarkEnd w:id="654"/>
    </w:p>
    <w:p w:rsidR="00E527EE" w:rsidRDefault="009B2A7F" w:rsidP="009B2A7F">
      <w:r>
        <w:t>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server</w:t>
      </w:r>
      <w:r w:rsidR="007B6605">
        <w:t>'</w:t>
      </w:r>
      <w:r>
        <w:t xml:space="preserve">s responsibility to add </w:t>
      </w:r>
      <w:r w:rsidR="007B6605">
        <w:t>the</w:t>
      </w:r>
      <w:r>
        <w:t xml:space="preserve">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w:t>
      </w:r>
      <w:r w:rsidR="00EB1392">
        <w:t>, so nothing will be drawn</w:t>
      </w:r>
      <w:r>
        <w:t>. In this section we are goin</w:t>
      </w:r>
      <w:r w:rsidR="00E527EE">
        <w:t xml:space="preserve">g to complete the puzzle. We will add methods to the </w:t>
      </w:r>
      <w:proofErr w:type="spellStart"/>
      <w:r w:rsidR="00E527EE">
        <w:t>DataProvider</w:t>
      </w:r>
      <w:proofErr w:type="spellEnd"/>
      <w:r w:rsidR="00E527EE">
        <w:t xml:space="preserve"> for registering and unregistering of web socket sessions. And then in the </w:t>
      </w:r>
      <w:proofErr w:type="spellStart"/>
      <w:proofErr w:type="gramStart"/>
      <w:r w:rsidR="00E527EE">
        <w:t>addShape</w:t>
      </w:r>
      <w:proofErr w:type="spellEnd"/>
      <w:r w:rsidR="00E527EE">
        <w:t>(</w:t>
      </w:r>
      <w:proofErr w:type="gramEnd"/>
      <w:r w:rsidR="00E527EE">
        <w:t>) method we need to broadcast the change to all sessions registered for that particular drawing.</w:t>
      </w:r>
    </w:p>
    <w:p w:rsidR="00E527EE" w:rsidRDefault="00E527EE" w:rsidP="009B2A7F">
      <w:r>
        <w:t>Let's start:</w:t>
      </w:r>
    </w:p>
    <w:p w:rsidR="003D47C7" w:rsidRDefault="003D47C7" w:rsidP="005A0256">
      <w:pPr>
        <w:pStyle w:val="ListParagraph"/>
        <w:numPr>
          <w:ilvl w:val="0"/>
          <w:numId w:val="8"/>
        </w:numPr>
      </w:pPr>
      <w:r>
        <w:t xml:space="preserve">Open </w:t>
      </w:r>
      <w:proofErr w:type="spellStart"/>
      <w:r>
        <w:t>DataProvider</w:t>
      </w:r>
      <w:proofErr w:type="spellEnd"/>
      <w:r>
        <w:t xml:space="preserve"> class and add the following static field</w:t>
      </w:r>
      <w:r w:rsidR="00EB1392">
        <w:t>. We are going to use it to store the</w:t>
      </w:r>
      <w:r>
        <w:t xml:space="preserve"> web socket session registrations:</w:t>
      </w:r>
    </w:p>
    <w:p w:rsidR="003D47C7" w:rsidRDefault="003D47C7" w:rsidP="003D47C7">
      <w:pPr>
        <w:pStyle w:val="Code"/>
      </w:pPr>
      <w:proofErr w:type="gramStart"/>
      <w:r>
        <w:t>private</w:t>
      </w:r>
      <w:proofErr w:type="gramEnd"/>
      <w:r>
        <w:t xml:space="preserve"> static final </w:t>
      </w:r>
      <w:proofErr w:type="spellStart"/>
      <w:r>
        <w:t>MultivaluedHashMap</w:t>
      </w:r>
      <w:proofErr w:type="spellEnd"/>
      <w:r>
        <w:t xml:space="preserve">&lt;Integer, Session&gt; </w:t>
      </w:r>
    </w:p>
    <w:p w:rsidR="003D47C7" w:rsidRDefault="003D47C7" w:rsidP="003D47C7">
      <w:pPr>
        <w:pStyle w:val="Code"/>
      </w:pPr>
      <w:r>
        <w:lastRenderedPageBreak/>
        <w:t xml:space="preserve">        </w:t>
      </w:r>
      <w:proofErr w:type="spellStart"/>
      <w:proofErr w:type="gramStart"/>
      <w:r>
        <w:t>webSockets</w:t>
      </w:r>
      <w:proofErr w:type="spellEnd"/>
      <w:proofErr w:type="gramEnd"/>
      <w:r>
        <w:t xml:space="preserve"> = new </w:t>
      </w:r>
      <w:proofErr w:type="spellStart"/>
      <w:r>
        <w:t>MultivaluedHashMap</w:t>
      </w:r>
      <w:proofErr w:type="spellEnd"/>
      <w:r>
        <w:t>&lt;&gt;();</w:t>
      </w:r>
    </w:p>
    <w:p w:rsidR="003D47C7" w:rsidRDefault="003D47C7" w:rsidP="003D47C7">
      <w:pPr>
        <w:pStyle w:val="ListParagraph"/>
      </w:pPr>
      <w:r>
        <w:t xml:space="preserve">It is a "multi-valued" </w:t>
      </w:r>
      <w:r w:rsidR="007B6605">
        <w:t>map, which</w:t>
      </w:r>
      <w:r>
        <w:t xml:space="preserve"> maps a drawing ID to a list of web socket sessions that are associated with that drawing ID.</w:t>
      </w:r>
    </w:p>
    <w:p w:rsidR="00B35268" w:rsidRDefault="003D47C7" w:rsidP="005A0256">
      <w:pPr>
        <w:pStyle w:val="ListParagraph"/>
        <w:numPr>
          <w:ilvl w:val="0"/>
          <w:numId w:val="8"/>
        </w:numPr>
      </w:pPr>
      <w:r>
        <w:t xml:space="preserve">Now we can add a method that associates a new web socket session with a drawing ID. We will be calling this method </w:t>
      </w:r>
      <w:r w:rsidR="00EB1392">
        <w:t>from</w:t>
      </w:r>
      <w:r>
        <w:t xml:space="preserve"> </w:t>
      </w:r>
      <w:proofErr w:type="spellStart"/>
      <w:proofErr w:type="gramStart"/>
      <w:r>
        <w:t>DrawingWebSocket.onOpen</w:t>
      </w:r>
      <w:proofErr w:type="spellEnd"/>
      <w:r>
        <w:t>(</w:t>
      </w:r>
      <w:proofErr w:type="gramEnd"/>
      <w:r>
        <w:t xml:space="preserve">) when a new connection opens and so, as part of this method we should let the connecting client know, what shapes already exist in the drawing, so that it can correctly render the current state of the </w:t>
      </w:r>
      <w:r w:rsidR="00B35268">
        <w:t xml:space="preserve">drawing. Add the following method to the </w:t>
      </w:r>
      <w:proofErr w:type="spellStart"/>
      <w:r w:rsidR="00B35268">
        <w:t>DataProvider</w:t>
      </w:r>
      <w:proofErr w:type="spellEnd"/>
      <w:r w:rsidR="00B35268">
        <w:t xml:space="preserve"> which does that:</w:t>
      </w:r>
    </w:p>
    <w:p w:rsidR="00B35268" w:rsidRDefault="00B35268" w:rsidP="00B35268">
      <w:pPr>
        <w:pStyle w:val="Code"/>
      </w:pPr>
      <w:proofErr w:type="gramStart"/>
      <w:r>
        <w:t>static</w:t>
      </w:r>
      <w:proofErr w:type="gramEnd"/>
      <w:r>
        <w:t xml:space="preserve"> synchronized void </w:t>
      </w:r>
      <w:proofErr w:type="spellStart"/>
      <w:r>
        <w:t>addWebSocket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t xml:space="preserve">        Session </w:t>
      </w:r>
      <w:proofErr w:type="spellStart"/>
      <w:r>
        <w:t>session</w:t>
      </w:r>
      <w:proofErr w:type="spellEnd"/>
      <w:r>
        <w:t>) {</w:t>
      </w:r>
    </w:p>
    <w:p w:rsidR="00B35268" w:rsidRDefault="00B35268" w:rsidP="00B35268">
      <w:pPr>
        <w:pStyle w:val="Code"/>
      </w:pPr>
      <w:r>
        <w:t xml:space="preserve">    // associate the session with the drawing ID</w:t>
      </w:r>
    </w:p>
    <w:p w:rsidR="00B35268" w:rsidRDefault="00B35268" w:rsidP="00B35268">
      <w:pPr>
        <w:pStyle w:val="Code"/>
      </w:pPr>
      <w:r>
        <w:t xml:space="preserve">    </w:t>
      </w:r>
      <w:proofErr w:type="spellStart"/>
      <w:proofErr w:type="gramStart"/>
      <w:r>
        <w:t>webSockets.add</w:t>
      </w:r>
      <w:proofErr w:type="spellEnd"/>
      <w:r>
        <w:t>(</w:t>
      </w:r>
      <w:proofErr w:type="spellStart"/>
      <w:proofErr w:type="gramEnd"/>
      <w:r>
        <w:t>drawingId</w:t>
      </w:r>
      <w:proofErr w:type="spellEnd"/>
      <w:r>
        <w:t>, session);</w:t>
      </w:r>
    </w:p>
    <w:p w:rsidR="00B35268" w:rsidRDefault="00B35268" w:rsidP="00B35268">
      <w:pPr>
        <w:pStyle w:val="Code"/>
      </w:pPr>
    </w:p>
    <w:p w:rsidR="00B35268" w:rsidRDefault="00B35268" w:rsidP="00B35268">
      <w:pPr>
        <w:pStyle w:val="Code"/>
      </w:pPr>
      <w:r>
        <w:t xml:space="preserve">    Drawing </w:t>
      </w:r>
      <w:proofErr w:type="spellStart"/>
      <w:r>
        <w:t>drawing</w:t>
      </w:r>
      <w:proofErr w:type="spellEnd"/>
      <w:r>
        <w:t xml:space="preserve"> = </w:t>
      </w:r>
      <w:proofErr w:type="spellStart"/>
      <w:proofErr w:type="gramStart"/>
      <w:r>
        <w:t>getDrawing</w:t>
      </w:r>
      <w:proofErr w:type="spellEnd"/>
      <w:r>
        <w:t>(</w:t>
      </w:r>
      <w:proofErr w:type="spellStart"/>
      <w:proofErr w:type="gramEnd"/>
      <w:r>
        <w:t>drawingId</w:t>
      </w:r>
      <w:proofErr w:type="spellEnd"/>
      <w:r>
        <w:t>);</w:t>
      </w:r>
    </w:p>
    <w:p w:rsidR="00B35268" w:rsidRDefault="00B35268" w:rsidP="00B35268">
      <w:pPr>
        <w:pStyle w:val="Code"/>
      </w:pPr>
      <w:r>
        <w:t xml:space="preserve">    // if the drawing exists and has shapes,</w:t>
      </w:r>
    </w:p>
    <w:p w:rsidR="00B35268" w:rsidRDefault="00B35268" w:rsidP="00B35268">
      <w:pPr>
        <w:pStyle w:val="Code"/>
      </w:pPr>
      <w:r>
        <w:t xml:space="preserve">    // send all these shapes to the client</w:t>
      </w:r>
    </w:p>
    <w:p w:rsidR="00B35268" w:rsidRDefault="00B35268" w:rsidP="00B35268">
      <w:pPr>
        <w:pStyle w:val="Code"/>
      </w:pPr>
      <w:r>
        <w:t xml:space="preserve">    // so that it can draw them</w:t>
      </w:r>
    </w:p>
    <w:p w:rsidR="00B35268" w:rsidRDefault="00B35268" w:rsidP="00B35268">
      <w:pPr>
        <w:pStyle w:val="Code"/>
      </w:pPr>
      <w:r>
        <w:t xml:space="preserve">    </w:t>
      </w:r>
      <w:proofErr w:type="gramStart"/>
      <w:r>
        <w:t>if</w:t>
      </w:r>
      <w:proofErr w:type="gramEnd"/>
      <w:r>
        <w:t xml:space="preserve"> (drawing != null &amp;&amp; </w:t>
      </w:r>
      <w:proofErr w:type="spellStart"/>
      <w:r>
        <w:t>drawing.shapes</w:t>
      </w:r>
      <w:proofErr w:type="spellEnd"/>
      <w:r>
        <w:t xml:space="preserve"> != null) {</w:t>
      </w:r>
    </w:p>
    <w:p w:rsidR="00B35268" w:rsidRDefault="00B35268" w:rsidP="00B35268">
      <w:pPr>
        <w:pStyle w:val="Code"/>
      </w:pPr>
      <w:r>
        <w:t xml:space="preserve">        </w:t>
      </w:r>
      <w:proofErr w:type="gramStart"/>
      <w:r>
        <w:t>for</w:t>
      </w:r>
      <w:proofErr w:type="gramEnd"/>
      <w:r>
        <w:t xml:space="preserve"> (</w:t>
      </w:r>
      <w:proofErr w:type="spellStart"/>
      <w:r>
        <w:t>Drawing.Shape</w:t>
      </w:r>
      <w:proofErr w:type="spellEnd"/>
      <w:r>
        <w:t xml:space="preserve"> shape : </w:t>
      </w:r>
      <w:proofErr w:type="spellStart"/>
      <w:r>
        <w:t>drawing.shapes</w:t>
      </w:r>
      <w:proofErr w:type="spellEnd"/>
      <w:r>
        <w:t>) {</w:t>
      </w:r>
    </w:p>
    <w:p w:rsidR="00B35268" w:rsidRDefault="00B35268" w:rsidP="00B35268">
      <w:pPr>
        <w:pStyle w:val="Code"/>
      </w:pPr>
      <w:r>
        <w:t xml:space="preserve">            </w:t>
      </w:r>
      <w:proofErr w:type="gramStart"/>
      <w:r>
        <w:t>try</w:t>
      </w:r>
      <w:proofErr w:type="gramEnd"/>
      <w:r>
        <w:t xml:space="preserve"> {</w:t>
      </w:r>
    </w:p>
    <w:p w:rsidR="00B35268" w:rsidRDefault="00B35268" w:rsidP="00B35268">
      <w:pPr>
        <w:pStyle w:val="Code"/>
      </w:pPr>
      <w:r>
        <w:t xml:space="preserve">                </w:t>
      </w:r>
      <w:proofErr w:type="spellStart"/>
      <w:proofErr w:type="gramStart"/>
      <w:r>
        <w:t>session.get</w:t>
      </w:r>
      <w:ins w:id="655" w:author="pdoschki" w:date="2013-04-30T11:22:00Z">
        <w:r w:rsidR="00050441">
          <w:t>Basic</w:t>
        </w:r>
      </w:ins>
      <w:r>
        <w:t>Remote</w:t>
      </w:r>
      <w:proofErr w:type="spellEnd"/>
      <w:r>
        <w:t>(</w:t>
      </w:r>
      <w:proofErr w:type="gramEnd"/>
      <w:r>
        <w:t>).</w:t>
      </w:r>
      <w:proofErr w:type="spellStart"/>
      <w:r>
        <w:t>sendObject</w:t>
      </w:r>
      <w:proofErr w:type="spellEnd"/>
      <w:r>
        <w:t>(shape);</w:t>
      </w:r>
    </w:p>
    <w:p w:rsidR="00B35268" w:rsidRDefault="00B35268" w:rsidP="00B35268">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B35268" w:rsidRDefault="00B35268" w:rsidP="00B35268">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B35268" w:rsidRDefault="00B35268" w:rsidP="00B35268">
      <w:pPr>
        <w:pStyle w:val="Code"/>
      </w:pPr>
      <w:r>
        <w:t xml:space="preserve">                        .</w:t>
      </w:r>
      <w:proofErr w:type="gramStart"/>
      <w:r>
        <w:t>log(</w:t>
      </w:r>
      <w:proofErr w:type="spellStart"/>
      <w:proofErr w:type="gramEnd"/>
      <w:r>
        <w:t>Level.SEVERE</w:t>
      </w:r>
      <w:proofErr w:type="spellEnd"/>
      <w:r>
        <w:t>, null, ex);</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w:t>
      </w:r>
    </w:p>
    <w:p w:rsidR="00B35268" w:rsidRDefault="00B35268" w:rsidP="00B35268">
      <w:pPr>
        <w:pStyle w:val="ListParagraph"/>
      </w:pPr>
      <w:r>
        <w:t>In this code you can nicely see, how you can use the session object to send messages to the remote peer (i.e. the other end of the web socket connection).</w:t>
      </w:r>
    </w:p>
    <w:p w:rsidR="00B35268" w:rsidRDefault="008B59A2" w:rsidP="005A0256">
      <w:pPr>
        <w:pStyle w:val="ListParagraph"/>
        <w:numPr>
          <w:ilvl w:val="0"/>
          <w:numId w:val="8"/>
        </w:numPr>
      </w:pPr>
      <w:r>
        <w:t>When the</w:t>
      </w:r>
      <w:r w:rsidR="00B35268">
        <w:t xml:space="preserve"> web socket connection closes, we should remove the session from the </w:t>
      </w:r>
      <w:proofErr w:type="spellStart"/>
      <w:r w:rsidR="00B35268">
        <w:t>webSockets</w:t>
      </w:r>
      <w:proofErr w:type="spellEnd"/>
      <w:r w:rsidR="00B35268">
        <w:t xml:space="preserve"> map. So, let's </w:t>
      </w:r>
      <w:r w:rsidR="0088479D">
        <w:t>add</w:t>
      </w:r>
      <w:r w:rsidR="00B35268">
        <w:t xml:space="preserve"> a method for unregistering the session:</w:t>
      </w:r>
    </w:p>
    <w:p w:rsidR="00B35268" w:rsidRDefault="00B35268" w:rsidP="00B35268">
      <w:pPr>
        <w:pStyle w:val="Code"/>
      </w:pPr>
      <w:proofErr w:type="gramStart"/>
      <w:r>
        <w:t>static</w:t>
      </w:r>
      <w:proofErr w:type="gramEnd"/>
      <w:r>
        <w:t xml:space="preserve"> synchronized void </w:t>
      </w:r>
      <w:proofErr w:type="spellStart"/>
      <w:r>
        <w:t>removeWebSocket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t xml:space="preserve">        Session </w:t>
      </w:r>
      <w:proofErr w:type="spellStart"/>
      <w:r>
        <w:t>session</w:t>
      </w:r>
      <w:proofErr w:type="spellEnd"/>
      <w:r>
        <w:t>) {</w:t>
      </w:r>
    </w:p>
    <w:p w:rsidR="00B35268" w:rsidRDefault="00B35268" w:rsidP="00B35268">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B35268" w:rsidRDefault="00B35268" w:rsidP="00B35268">
      <w:pPr>
        <w:pStyle w:val="Code"/>
      </w:pPr>
      <w:r>
        <w:t xml:space="preserve">    </w:t>
      </w:r>
      <w:proofErr w:type="gramStart"/>
      <w:r>
        <w:t>if</w:t>
      </w:r>
      <w:proofErr w:type="gramEnd"/>
      <w:r>
        <w:t xml:space="preserve"> (sessions != null) {</w:t>
      </w:r>
    </w:p>
    <w:p w:rsidR="00B35268" w:rsidRDefault="00B35268" w:rsidP="00B35268">
      <w:pPr>
        <w:pStyle w:val="Code"/>
      </w:pPr>
      <w:r>
        <w:t xml:space="preserve">        </w:t>
      </w:r>
      <w:proofErr w:type="spellStart"/>
      <w:proofErr w:type="gramStart"/>
      <w:r>
        <w:t>sessions.remove</w:t>
      </w:r>
      <w:proofErr w:type="spellEnd"/>
      <w:r>
        <w:t>(</w:t>
      </w:r>
      <w:proofErr w:type="gramEnd"/>
      <w:r>
        <w:t>session);</w:t>
      </w:r>
    </w:p>
    <w:p w:rsidR="00B35268" w:rsidRDefault="00B35268" w:rsidP="00B35268">
      <w:pPr>
        <w:pStyle w:val="Code"/>
      </w:pPr>
      <w:r>
        <w:t xml:space="preserve">    }</w:t>
      </w:r>
    </w:p>
    <w:p w:rsidR="00B35268" w:rsidRDefault="00B35268" w:rsidP="00B35268">
      <w:pPr>
        <w:pStyle w:val="Code"/>
      </w:pPr>
      <w:r>
        <w:t>}</w:t>
      </w:r>
    </w:p>
    <w:p w:rsidR="00EF5ABA" w:rsidRDefault="00EF5ABA" w:rsidP="005A0256">
      <w:pPr>
        <w:pStyle w:val="ListParagraph"/>
        <w:numPr>
          <w:ilvl w:val="0"/>
          <w:numId w:val="8"/>
        </w:numPr>
      </w:pPr>
      <w:r>
        <w:t>Now we'll add a helper method for broadcasting a shape to all web socket sessions associated with a given drawing:</w:t>
      </w:r>
    </w:p>
    <w:p w:rsidR="00EF5ABA" w:rsidRDefault="00EF5ABA" w:rsidP="00EF5ABA">
      <w:pPr>
        <w:pStyle w:val="Code"/>
      </w:pPr>
      <w:proofErr w:type="gramStart"/>
      <w:r>
        <w:lastRenderedPageBreak/>
        <w:t>private</w:t>
      </w:r>
      <w:proofErr w:type="gramEnd"/>
      <w:r>
        <w:t xml:space="preserve"> static void </w:t>
      </w:r>
      <w:proofErr w:type="spellStart"/>
      <w:r>
        <w:t>wsBroadcast</w:t>
      </w:r>
      <w:proofErr w:type="spellEnd"/>
      <w:r>
        <w:t>(</w:t>
      </w:r>
      <w:proofErr w:type="spellStart"/>
      <w:r>
        <w:t>int</w:t>
      </w:r>
      <w:proofErr w:type="spellEnd"/>
      <w:r>
        <w:t xml:space="preserve"> </w:t>
      </w:r>
      <w:proofErr w:type="spellStart"/>
      <w:r>
        <w:t>drawingId</w:t>
      </w:r>
      <w:proofErr w:type="spellEnd"/>
      <w:r>
        <w:t>,</w:t>
      </w:r>
    </w:p>
    <w:p w:rsidR="00EF5ABA" w:rsidRDefault="00EF5ABA" w:rsidP="00EF5ABA">
      <w:pPr>
        <w:pStyle w:val="Code"/>
      </w:pPr>
      <w:r>
        <w:t xml:space="preserve">        </w:t>
      </w:r>
      <w:proofErr w:type="spellStart"/>
      <w:r>
        <w:t>Drawing.Shape</w:t>
      </w:r>
      <w:proofErr w:type="spellEnd"/>
      <w:r>
        <w:t xml:space="preserve"> shape) {</w:t>
      </w:r>
    </w:p>
    <w:p w:rsidR="00EF5ABA" w:rsidRDefault="00EF5ABA" w:rsidP="00EF5ABA">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EF5ABA" w:rsidRDefault="00EF5ABA" w:rsidP="00EF5ABA">
      <w:pPr>
        <w:pStyle w:val="Code"/>
      </w:pPr>
      <w:r>
        <w:t xml:space="preserve">    </w:t>
      </w:r>
      <w:proofErr w:type="gramStart"/>
      <w:r>
        <w:t>if</w:t>
      </w:r>
      <w:proofErr w:type="gramEnd"/>
      <w:r>
        <w:t xml:space="preserve"> (sessions != null) {</w:t>
      </w:r>
    </w:p>
    <w:p w:rsidR="00EF5ABA" w:rsidRDefault="00EF5ABA" w:rsidP="00EF5ABA">
      <w:pPr>
        <w:pStyle w:val="Code"/>
      </w:pPr>
      <w:r>
        <w:t xml:space="preserve">        </w:t>
      </w:r>
      <w:proofErr w:type="gramStart"/>
      <w:r>
        <w:t>for</w:t>
      </w:r>
      <w:proofErr w:type="gramEnd"/>
      <w:r>
        <w:t xml:space="preserve"> (Session session : sessions) {</w:t>
      </w:r>
    </w:p>
    <w:p w:rsidR="00EF5ABA" w:rsidRDefault="00EF5ABA" w:rsidP="00EF5ABA">
      <w:pPr>
        <w:pStyle w:val="Code"/>
      </w:pPr>
      <w:r>
        <w:t xml:space="preserve">            </w:t>
      </w:r>
      <w:proofErr w:type="gramStart"/>
      <w:r>
        <w:t>try</w:t>
      </w:r>
      <w:proofErr w:type="gramEnd"/>
      <w:r>
        <w:t xml:space="preserve"> {</w:t>
      </w:r>
    </w:p>
    <w:p w:rsidR="00EF5ABA" w:rsidRDefault="00EF5ABA" w:rsidP="00EF5ABA">
      <w:pPr>
        <w:pStyle w:val="Code"/>
      </w:pPr>
      <w:r>
        <w:t xml:space="preserve">                </w:t>
      </w:r>
      <w:proofErr w:type="spellStart"/>
      <w:proofErr w:type="gramStart"/>
      <w:r>
        <w:t>session.get</w:t>
      </w:r>
      <w:ins w:id="656" w:author="pdoschki" w:date="2013-04-30T11:24:00Z">
        <w:r w:rsidR="00050441">
          <w:t>Basic</w:t>
        </w:r>
      </w:ins>
      <w:r>
        <w:t>Remote</w:t>
      </w:r>
      <w:proofErr w:type="spellEnd"/>
      <w:r>
        <w:t>(</w:t>
      </w:r>
      <w:proofErr w:type="gramEnd"/>
      <w:r>
        <w:t>).</w:t>
      </w:r>
      <w:proofErr w:type="spellStart"/>
      <w:r>
        <w:t>sendObject</w:t>
      </w:r>
      <w:proofErr w:type="spellEnd"/>
      <w:r>
        <w:t>(shape);</w:t>
      </w:r>
    </w:p>
    <w:p w:rsidR="00EF5ABA" w:rsidRDefault="00EF5ABA" w:rsidP="00EF5ABA">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EF5ABA" w:rsidRDefault="00EF5ABA" w:rsidP="00EF5ABA">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EF5ABA" w:rsidRDefault="00EF5ABA" w:rsidP="00EF5ABA">
      <w:pPr>
        <w:pStyle w:val="Code"/>
      </w:pPr>
      <w:r>
        <w:t xml:space="preserve">                        .</w:t>
      </w:r>
      <w:proofErr w:type="gramStart"/>
      <w:r>
        <w:t>log(</w:t>
      </w:r>
      <w:proofErr w:type="spellStart"/>
      <w:proofErr w:type="gramEnd"/>
      <w:r>
        <w:t>Level.SEVERE</w:t>
      </w:r>
      <w:proofErr w:type="spellEnd"/>
      <w:r>
        <w:t>, null, ex);</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w:t>
      </w:r>
    </w:p>
    <w:p w:rsidR="006C5807" w:rsidRDefault="00EF5ABA" w:rsidP="005A0256">
      <w:pPr>
        <w:pStyle w:val="ListParagraph"/>
        <w:numPr>
          <w:ilvl w:val="0"/>
          <w:numId w:val="8"/>
        </w:numPr>
      </w:pPr>
      <w:r>
        <w:t xml:space="preserve">Let's call this method from </w:t>
      </w:r>
      <w:proofErr w:type="spellStart"/>
      <w:proofErr w:type="gramStart"/>
      <w:r w:rsidR="006C5807">
        <w:t>DataProvider.</w:t>
      </w:r>
      <w:r>
        <w:t>addShape</w:t>
      </w:r>
      <w:proofErr w:type="spellEnd"/>
      <w:r>
        <w:t>(</w:t>
      </w:r>
      <w:proofErr w:type="gramEnd"/>
      <w:r>
        <w:t>)</w:t>
      </w:r>
      <w:r w:rsidR="006C5807">
        <w:t xml:space="preserve">. Add the following right before the line with "return true;" in the </w:t>
      </w:r>
      <w:proofErr w:type="spellStart"/>
      <w:r w:rsidR="006C5807">
        <w:t>addShape</w:t>
      </w:r>
      <w:proofErr w:type="spellEnd"/>
      <w:r w:rsidR="006C5807">
        <w:t>() method:</w:t>
      </w:r>
    </w:p>
    <w:p w:rsidR="006C5807" w:rsidRPr="006C5807" w:rsidRDefault="006C5807" w:rsidP="006C5807">
      <w:pPr>
        <w:pStyle w:val="Code"/>
      </w:pPr>
      <w:proofErr w:type="spellStart"/>
      <w:proofErr w:type="gramStart"/>
      <w:r w:rsidRPr="006C5807">
        <w:t>wsBroadcast</w:t>
      </w:r>
      <w:proofErr w:type="spellEnd"/>
      <w:r w:rsidRPr="006C5807">
        <w:t>(</w:t>
      </w:r>
      <w:proofErr w:type="spellStart"/>
      <w:proofErr w:type="gramEnd"/>
      <w:r w:rsidRPr="006C5807">
        <w:t>drawingId</w:t>
      </w:r>
      <w:proofErr w:type="spellEnd"/>
      <w:r w:rsidRPr="006C5807">
        <w:t>, shape);</w:t>
      </w:r>
    </w:p>
    <w:p w:rsidR="008D7AB5" w:rsidRDefault="006C5807" w:rsidP="005A0256">
      <w:pPr>
        <w:pStyle w:val="ListParagraph"/>
        <w:numPr>
          <w:ilvl w:val="0"/>
          <w:numId w:val="8"/>
        </w:numPr>
      </w:pPr>
      <w:r>
        <w:t xml:space="preserve">Finally we will call </w:t>
      </w:r>
      <w:proofErr w:type="spellStart"/>
      <w:proofErr w:type="gramStart"/>
      <w:r>
        <w:t>DataProvider.addWebSocket</w:t>
      </w:r>
      <w:proofErr w:type="spellEnd"/>
      <w:r>
        <w:t>(</w:t>
      </w:r>
      <w:proofErr w:type="gramEnd"/>
      <w:r>
        <w:t xml:space="preserve">) from </w:t>
      </w:r>
      <w:proofErr w:type="spellStart"/>
      <w:r>
        <w:t>DrawingWebSocket.onOpen</w:t>
      </w:r>
      <w:proofErr w:type="spellEnd"/>
      <w:r>
        <w:t xml:space="preserve">() and </w:t>
      </w:r>
      <w:proofErr w:type="spellStart"/>
      <w:r>
        <w:t>DataProvider.removeWebSocket</w:t>
      </w:r>
      <w:proofErr w:type="spellEnd"/>
      <w:r>
        <w:t xml:space="preserve">() from </w:t>
      </w:r>
      <w:proofErr w:type="spellStart"/>
      <w:r>
        <w:t>DrawingWebSocket.onClose</w:t>
      </w:r>
      <w:proofErr w:type="spellEnd"/>
      <w:r>
        <w:t>()</w:t>
      </w:r>
      <w:r w:rsidR="008D7AB5">
        <w:t xml:space="preserve">. Add the following code </w:t>
      </w:r>
      <w:del w:id="657" w:author="pdoschki" w:date="2013-04-30T11:27:00Z">
        <w:r w:rsidR="008D7AB5" w:rsidDel="00016B47">
          <w:delText>right after the line with "</w:delText>
        </w:r>
        <w:r w:rsidR="008D7AB5" w:rsidRPr="008D7AB5" w:rsidDel="00016B47">
          <w:delText>sessionToId.put(session, drawingId);</w:delText>
        </w:r>
        <w:r w:rsidR="008B59A2" w:rsidDel="00016B47">
          <w:delText xml:space="preserve">" </w:delText>
        </w:r>
      </w:del>
      <w:r w:rsidR="008B59A2">
        <w:t>i</w:t>
      </w:r>
      <w:r w:rsidR="008D7AB5">
        <w:t xml:space="preserve">n </w:t>
      </w:r>
      <w:proofErr w:type="spellStart"/>
      <w:r w:rsidR="008D7AB5">
        <w:t>DrawingWebSocket.onOpen</w:t>
      </w:r>
      <w:proofErr w:type="spellEnd"/>
      <w:r w:rsidR="008D7AB5">
        <w:t>():</w:t>
      </w:r>
    </w:p>
    <w:p w:rsidR="008D7AB5" w:rsidRDefault="008D7AB5" w:rsidP="008D7AB5">
      <w:pPr>
        <w:pStyle w:val="Code"/>
      </w:pPr>
      <w:proofErr w:type="spellStart"/>
      <w:proofErr w:type="gramStart"/>
      <w:r w:rsidRPr="008D7AB5">
        <w:t>DataProvider.addWebSocket</w:t>
      </w:r>
      <w:proofErr w:type="spellEnd"/>
      <w:r w:rsidRPr="008D7AB5">
        <w:t>(</w:t>
      </w:r>
      <w:proofErr w:type="spellStart"/>
      <w:proofErr w:type="gramEnd"/>
      <w:r w:rsidRPr="008D7AB5">
        <w:t>drawingId</w:t>
      </w:r>
      <w:proofErr w:type="spellEnd"/>
      <w:r w:rsidRPr="008D7AB5">
        <w:t>, session);</w:t>
      </w:r>
    </w:p>
    <w:p w:rsidR="008D7AB5" w:rsidRDefault="008D7AB5" w:rsidP="008D7AB5">
      <w:pPr>
        <w:pStyle w:val="ListParagraph"/>
      </w:pPr>
      <w:r>
        <w:t xml:space="preserve">And update the </w:t>
      </w:r>
      <w:proofErr w:type="spellStart"/>
      <w:proofErr w:type="gramStart"/>
      <w:r>
        <w:t>DrawingWebSocket.onClose</w:t>
      </w:r>
      <w:proofErr w:type="spellEnd"/>
      <w:r>
        <w:t>(</w:t>
      </w:r>
      <w:proofErr w:type="gramEnd"/>
      <w:r>
        <w:t>) method as follows:</w:t>
      </w:r>
    </w:p>
    <w:p w:rsidR="008D7AB5" w:rsidRDefault="008D7AB5" w:rsidP="008D7AB5">
      <w:pPr>
        <w:pStyle w:val="Code"/>
      </w:pPr>
      <w:r>
        <w:t>@</w:t>
      </w:r>
      <w:proofErr w:type="spellStart"/>
      <w:r>
        <w:t>WebSocketClose</w:t>
      </w:r>
      <w:proofErr w:type="spellEnd"/>
    </w:p>
    <w:p w:rsidR="008D7AB5" w:rsidRDefault="008D7AB5" w:rsidP="008D7AB5">
      <w:pPr>
        <w:pStyle w:val="Code"/>
      </w:pPr>
      <w:proofErr w:type="gramStart"/>
      <w:r>
        <w:t>public</w:t>
      </w:r>
      <w:proofErr w:type="gramEnd"/>
      <w:r>
        <w:t xml:space="preserve"> void </w:t>
      </w:r>
      <w:proofErr w:type="spellStart"/>
      <w:r>
        <w:t>onClose</w:t>
      </w:r>
      <w:proofErr w:type="spellEnd"/>
      <w:r>
        <w:t>(Session session){</w:t>
      </w:r>
    </w:p>
    <w:p w:rsidR="008D7AB5" w:rsidDel="00016B47" w:rsidRDefault="008D7AB5" w:rsidP="00016B47">
      <w:pPr>
        <w:pStyle w:val="Code"/>
        <w:rPr>
          <w:del w:id="658" w:author="pdoschki" w:date="2013-04-30T11:26:00Z"/>
        </w:rPr>
      </w:pPr>
      <w:r>
        <w:t xml:space="preserve">    </w:t>
      </w:r>
      <w:del w:id="659" w:author="pdoschki" w:date="2013-04-30T11:26:00Z">
        <w:r w:rsidDel="00016B47">
          <w:delText>int drawingId = sessionToId.remove(session);</w:delText>
        </w:r>
      </w:del>
    </w:p>
    <w:p w:rsidR="00EF4AFA" w:rsidRDefault="008D7AB5">
      <w:pPr>
        <w:pStyle w:val="Code"/>
      </w:pPr>
      <w:del w:id="660" w:author="pdoschki" w:date="2013-04-30T11:26:00Z">
        <w:r w:rsidDel="00016B47">
          <w:delText xml:space="preserve">    </w:delText>
        </w:r>
      </w:del>
      <w:proofErr w:type="spellStart"/>
      <w:proofErr w:type="gramStart"/>
      <w:r>
        <w:t>DataProvider.removeWebSocket</w:t>
      </w:r>
      <w:proofErr w:type="spellEnd"/>
      <w:r>
        <w:t>(</w:t>
      </w:r>
      <w:proofErr w:type="spellStart"/>
      <w:proofErr w:type="gramEnd"/>
      <w:r>
        <w:t>drawingId</w:t>
      </w:r>
      <w:proofErr w:type="spellEnd"/>
      <w:r>
        <w:t>, session);</w:t>
      </w:r>
    </w:p>
    <w:p w:rsidR="008D7AB5" w:rsidRDefault="008D7AB5" w:rsidP="008D7AB5">
      <w:pPr>
        <w:pStyle w:val="Code"/>
      </w:pPr>
      <w:r>
        <w:t>}</w:t>
      </w:r>
    </w:p>
    <w:p w:rsidR="00E21387" w:rsidRDefault="008D7AB5" w:rsidP="005A0256">
      <w:pPr>
        <w:pStyle w:val="ListParagraph"/>
        <w:numPr>
          <w:ilvl w:val="0"/>
          <w:numId w:val="8"/>
        </w:numPr>
      </w:pPr>
      <w:r>
        <w:t xml:space="preserve">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w:t>
      </w:r>
      <w:proofErr w:type="spellStart"/>
      <w:proofErr w:type="gramStart"/>
      <w:r>
        <w:t>DataProvider.addWebSocket</w:t>
      </w:r>
      <w:proofErr w:type="spellEnd"/>
      <w:r>
        <w:t>(</w:t>
      </w:r>
      <w:proofErr w:type="gramEnd"/>
      <w:r>
        <w:t>) method).</w:t>
      </w:r>
      <w:r w:rsidR="00E21387">
        <w:t xml:space="preserve"> Try switching between the </w:t>
      </w:r>
      <w:proofErr w:type="gramStart"/>
      <w:r w:rsidR="00E21387">
        <w:t>browser</w:t>
      </w:r>
      <w:proofErr w:type="gramEnd"/>
      <w:r w:rsidR="00E21387">
        <w:t xml:space="preserve"> windows (draw in one, then the other), change the shapes and colors.</w:t>
      </w:r>
    </w:p>
    <w:p w:rsidR="00E21387" w:rsidRDefault="00E21387" w:rsidP="005A0256">
      <w:pPr>
        <w:pStyle w:val="ListParagraph"/>
        <w:numPr>
          <w:ilvl w:val="0"/>
          <w:numId w:val="8"/>
        </w:numPr>
      </w:pPr>
      <w:r>
        <w:t xml:space="preserve">Before we move on to the next exercise, let's also quickly go through how the web socket communication is implemented on the JavaScript side. Open the controller.js file (under </w:t>
      </w:r>
      <w:r>
        <w:lastRenderedPageBreak/>
        <w:t>Web Pages node) again. The code that opens the web socket connection and listens to web socket messages is between lines 46 and 51:</w:t>
      </w:r>
    </w:p>
    <w:p w:rsidR="00E21387" w:rsidRDefault="00E21387" w:rsidP="00E21387">
      <w:pPr>
        <w:pStyle w:val="Code"/>
      </w:pPr>
      <w:r>
        <w:t>// open a web socket connection for a given drawing</w:t>
      </w:r>
    </w:p>
    <w:p w:rsidR="00E21387" w:rsidRDefault="00E21387" w:rsidP="00E21387">
      <w:pPr>
        <w:pStyle w:val="Code"/>
      </w:pPr>
      <w:r>
        <w:t>$</w:t>
      </w:r>
      <w:proofErr w:type="spellStart"/>
      <w:r>
        <w:t>scope.websocket</w:t>
      </w:r>
      <w:proofErr w:type="spellEnd"/>
      <w:r>
        <w:t xml:space="preserve"> = new </w:t>
      </w:r>
      <w:proofErr w:type="spellStart"/>
      <w:proofErr w:type="gramStart"/>
      <w:r>
        <w:t>WebSocket</w:t>
      </w:r>
      <w:proofErr w:type="spellEnd"/>
      <w:r>
        <w:t>(</w:t>
      </w:r>
      <w:proofErr w:type="gramEnd"/>
      <w:r>
        <w:t>"</w:t>
      </w:r>
      <w:proofErr w:type="spellStart"/>
      <w:r>
        <w:t>ws</w:t>
      </w:r>
      <w:proofErr w:type="spellEnd"/>
      <w:r>
        <w:t xml:space="preserve">://" + </w:t>
      </w:r>
      <w:proofErr w:type="spellStart"/>
      <w:r>
        <w:t>document.location.host</w:t>
      </w:r>
      <w:proofErr w:type="spellEnd"/>
    </w:p>
    <w:p w:rsidR="00E21387" w:rsidRDefault="00E21387" w:rsidP="00E21387">
      <w:pPr>
        <w:pStyle w:val="Code"/>
      </w:pPr>
      <w:r>
        <w:t xml:space="preserve">    + "/</w:t>
      </w:r>
      <w:proofErr w:type="spellStart"/>
      <w:r>
        <w:t>drawingboard</w:t>
      </w:r>
      <w:proofErr w:type="spellEnd"/>
      <w:r>
        <w:t>/</w:t>
      </w:r>
      <w:proofErr w:type="spellStart"/>
      <w:r>
        <w:t>websockets</w:t>
      </w:r>
      <w:proofErr w:type="spellEnd"/>
      <w:r>
        <w:t>/" + $</w:t>
      </w:r>
      <w:proofErr w:type="spellStart"/>
      <w:r>
        <w:t>routeParams.drawingId</w:t>
      </w:r>
      <w:proofErr w:type="spellEnd"/>
      <w:r>
        <w:t>);</w:t>
      </w:r>
    </w:p>
    <w:p w:rsidR="00E21387" w:rsidRDefault="00E21387" w:rsidP="00E21387">
      <w:pPr>
        <w:pStyle w:val="Code"/>
      </w:pPr>
      <w:r>
        <w:t>$</w:t>
      </w:r>
      <w:proofErr w:type="spellStart"/>
      <w:r>
        <w:t>scope.websocket.onmessage</w:t>
      </w:r>
      <w:proofErr w:type="spellEnd"/>
      <w:r>
        <w:t xml:space="preserve"> = function (</w:t>
      </w:r>
      <w:proofErr w:type="spellStart"/>
      <w:r>
        <w:t>evt</w:t>
      </w:r>
      <w:proofErr w:type="spellEnd"/>
      <w:r>
        <w:t>) {</w:t>
      </w:r>
    </w:p>
    <w:p w:rsidR="00E21387" w:rsidRDefault="00E21387" w:rsidP="00E21387">
      <w:pPr>
        <w:pStyle w:val="Code"/>
      </w:pPr>
      <w:r>
        <w:t xml:space="preserve">    $</w:t>
      </w:r>
      <w:proofErr w:type="spellStart"/>
      <w:proofErr w:type="gramStart"/>
      <w:r>
        <w:t>scope.drawShape</w:t>
      </w:r>
      <w:proofErr w:type="spellEnd"/>
      <w:r>
        <w:t>(</w:t>
      </w:r>
      <w:proofErr w:type="spellStart"/>
      <w:proofErr w:type="gramEnd"/>
      <w:r>
        <w:t>eval</w:t>
      </w:r>
      <w:proofErr w:type="spellEnd"/>
      <w:r>
        <w:t xml:space="preserve">("(" + </w:t>
      </w:r>
      <w:proofErr w:type="spellStart"/>
      <w:r>
        <w:t>evt.data</w:t>
      </w:r>
      <w:proofErr w:type="spellEnd"/>
      <w:r>
        <w:t xml:space="preserve"> + ")"));</w:t>
      </w:r>
    </w:p>
    <w:p w:rsidR="00E21387" w:rsidRDefault="00E21387" w:rsidP="00E21387">
      <w:pPr>
        <w:pStyle w:val="Code"/>
      </w:pPr>
      <w:r>
        <w:t>};</w:t>
      </w:r>
    </w:p>
    <w:p w:rsidR="00E21387" w:rsidRDefault="00E21387" w:rsidP="003753A2">
      <w:pPr>
        <w:pStyle w:val="ListParagraph"/>
      </w:pPr>
      <w:r>
        <w:t xml:space="preserve">The front-end sends web socket messages to the server in the </w:t>
      </w:r>
      <w:proofErr w:type="spellStart"/>
      <w:r>
        <w:t>mouseDown</w:t>
      </w:r>
      <w:proofErr w:type="spellEnd"/>
      <w:r>
        <w:t xml:space="preserve"> event handler on line 106:</w:t>
      </w:r>
    </w:p>
    <w:p w:rsidR="00E21387" w:rsidRDefault="00E21387" w:rsidP="00E21387">
      <w:pPr>
        <w:pStyle w:val="Code"/>
      </w:pPr>
      <w:r>
        <w:t>$</w:t>
      </w:r>
      <w:proofErr w:type="spellStart"/>
      <w:proofErr w:type="gramStart"/>
      <w:r>
        <w:t>scope.websocket.send</w:t>
      </w:r>
      <w:proofErr w:type="spellEnd"/>
      <w:r>
        <w:t>(</w:t>
      </w:r>
      <w:proofErr w:type="gramEnd"/>
    </w:p>
    <w:p w:rsidR="00E21387" w:rsidRDefault="00E21387" w:rsidP="00E21387">
      <w:pPr>
        <w:pStyle w:val="Code"/>
      </w:pPr>
      <w:r>
        <w:t xml:space="preserve">    '{"x</w:t>
      </w:r>
      <w:proofErr w:type="gramStart"/>
      <w:r>
        <w:t>" :</w:t>
      </w:r>
      <w:proofErr w:type="gramEnd"/>
      <w:r>
        <w:t xml:space="preserve"> ' + </w:t>
      </w:r>
      <w:proofErr w:type="spellStart"/>
      <w:r>
        <w:t>posx</w:t>
      </w:r>
      <w:proofErr w:type="spellEnd"/>
      <w:r>
        <w:t xml:space="preserve"> +</w:t>
      </w:r>
    </w:p>
    <w:p w:rsidR="00E21387" w:rsidRDefault="00E21387" w:rsidP="00E21387">
      <w:pPr>
        <w:pStyle w:val="Code"/>
      </w:pPr>
      <w:r>
        <w:t xml:space="preserve">    ', "y</w:t>
      </w:r>
      <w:proofErr w:type="gramStart"/>
      <w:r>
        <w:t>" :</w:t>
      </w:r>
      <w:proofErr w:type="gramEnd"/>
      <w:r>
        <w:t xml:space="preserve"> ' + posy +</w:t>
      </w:r>
    </w:p>
    <w:p w:rsidR="00E21387" w:rsidRDefault="00E21387" w:rsidP="00E21387">
      <w:pPr>
        <w:pStyle w:val="Code"/>
      </w:pPr>
      <w:r>
        <w:t xml:space="preserve">    ', "color</w:t>
      </w:r>
      <w:proofErr w:type="gramStart"/>
      <w:r>
        <w:t>" :</w:t>
      </w:r>
      <w:proofErr w:type="gramEnd"/>
      <w:r>
        <w:t xml:space="preserve"> "' + $</w:t>
      </w:r>
      <w:proofErr w:type="spellStart"/>
      <w:r>
        <w:t>scope.shapeColor</w:t>
      </w:r>
      <w:proofErr w:type="spellEnd"/>
      <w:r>
        <w:t xml:space="preserve"> + </w:t>
      </w:r>
    </w:p>
    <w:p w:rsidR="00E21387" w:rsidRDefault="00E21387" w:rsidP="00E21387">
      <w:pPr>
        <w:pStyle w:val="Code"/>
      </w:pPr>
      <w:r>
        <w:t xml:space="preserve">    '", "type</w:t>
      </w:r>
      <w:proofErr w:type="gramStart"/>
      <w:r>
        <w:t>" :</w:t>
      </w:r>
      <w:proofErr w:type="gramEnd"/>
      <w:r>
        <w:t xml:space="preserve"> "' + $</w:t>
      </w:r>
      <w:proofErr w:type="spellStart"/>
      <w:r>
        <w:t>scope.shapeType</w:t>
      </w:r>
      <w:proofErr w:type="spellEnd"/>
      <w:r>
        <w:t xml:space="preserve"> + '"}');</w:t>
      </w:r>
    </w:p>
    <w:p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rsidR="007F55B2" w:rsidRDefault="007F55B2" w:rsidP="003753A2">
      <w:pPr>
        <w:pStyle w:val="Heading1"/>
      </w:pPr>
      <w:r>
        <w:br w:type="column"/>
      </w:r>
      <w:bookmarkStart w:id="661" w:name="_Toc355681169"/>
      <w:r>
        <w:lastRenderedPageBreak/>
        <w:t xml:space="preserve">Exercise 4: </w:t>
      </w:r>
      <w:r w:rsidR="00E527EE">
        <w:t>Implementing</w:t>
      </w:r>
      <w:r>
        <w:t xml:space="preserve"> a Java</w:t>
      </w:r>
      <w:r w:rsidR="00525061">
        <w:t xml:space="preserve">-based SSE </w:t>
      </w:r>
      <w:r>
        <w:t>Client</w:t>
      </w:r>
      <w:bookmarkEnd w:id="661"/>
    </w:p>
    <w:p w:rsidR="006D5994" w:rsidRDefault="008052E3" w:rsidP="004C672A">
      <w:r>
        <w:t xml:space="preserve">In this </w:t>
      </w:r>
      <w:r w:rsidR="008B59A2">
        <w:t>last</w:t>
      </w:r>
      <w:r>
        <w:t xml:space="preserve"> exercise of our lab we will </w:t>
      </w:r>
      <w:r w:rsidR="008F7819">
        <w:t xml:space="preserve">develop a Java-based restful client application and see </w:t>
      </w:r>
      <w:r>
        <w:t>the basics of JAX-RS 2.0 client API and the proprietary client-side SSE API in Jersey.</w:t>
      </w:r>
    </w:p>
    <w:p w:rsidR="008F7819" w:rsidRDefault="008F7819" w:rsidP="006D5994">
      <w:pPr>
        <w:pStyle w:val="Heading2"/>
      </w:pPr>
      <w:bookmarkStart w:id="662" w:name="_Toc355681170"/>
      <w:r>
        <w:t>Step 1: Explore the initial SSE Client project</w:t>
      </w:r>
      <w:bookmarkEnd w:id="662"/>
    </w:p>
    <w:p w:rsidR="008F7819" w:rsidRDefault="008F7819" w:rsidP="005A0256">
      <w:pPr>
        <w:pStyle w:val="ListParagraph"/>
        <w:numPr>
          <w:ilvl w:val="0"/>
          <w:numId w:val="16"/>
        </w:numPr>
      </w:pPr>
      <w:r>
        <w:t xml:space="preserve">Open the project </w:t>
      </w:r>
      <w:proofErr w:type="spellStart"/>
      <w:r w:rsidRPr="008F7819">
        <w:rPr>
          <w:b/>
        </w:rPr>
        <w:t>drawingboard</w:t>
      </w:r>
      <w:proofErr w:type="spellEnd"/>
      <w:r w:rsidRPr="008F7819">
        <w:rPr>
          <w:b/>
        </w:rPr>
        <w:t>-client</w:t>
      </w:r>
      <w:r>
        <w:t xml:space="preserve"> from </w:t>
      </w:r>
      <w:r w:rsidRPr="008F7819">
        <w:rPr>
          <w:b/>
        </w:rPr>
        <w:t>&lt;</w:t>
      </w:r>
      <w:proofErr w:type="spellStart"/>
      <w:r w:rsidRPr="008F7819">
        <w:rPr>
          <w:b/>
        </w:rPr>
        <w:t>lab_root</w:t>
      </w:r>
      <w:proofErr w:type="spellEnd"/>
      <w:r w:rsidRPr="008F7819">
        <w:rPr>
          <w:b/>
        </w:rPr>
        <w:t>&gt;</w:t>
      </w:r>
      <w:r>
        <w:t xml:space="preserve"> directory.</w:t>
      </w:r>
    </w:p>
    <w:p w:rsidR="00DE68AD" w:rsidRDefault="008D43F1" w:rsidP="005A0256">
      <w:pPr>
        <w:pStyle w:val="ListParagraph"/>
        <w:numPr>
          <w:ilvl w:val="0"/>
          <w:numId w:val="16"/>
        </w:numPr>
      </w:pPr>
      <w:r>
        <w:t xml:space="preserve">Expand the “Drawing Board SSE Client”/”Project Files” node of the project and double-click the </w:t>
      </w:r>
      <w:r w:rsidRPr="00DE68AD">
        <w:rPr>
          <w:rStyle w:val="InlineCode"/>
        </w:rPr>
        <w:t>pom.xml</w:t>
      </w:r>
      <w:r>
        <w:t xml:space="preserve"> file to open it. </w:t>
      </w:r>
    </w:p>
    <w:p w:rsidR="008D43F1" w:rsidRDefault="00DE68AD" w:rsidP="00DE68AD">
      <w:pPr>
        <w:pStyle w:val="ListParagraph"/>
      </w:pPr>
      <w:r>
        <w:t>T</w:t>
      </w:r>
      <w:r w:rsidR="008D43F1">
        <w:t xml:space="preserve">he </w:t>
      </w:r>
      <w:r>
        <w:t>POM file of the project already contains all the necessary dependencies required to implement the client-side logic:</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org.glassfish.jersey.core</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jersey-client&lt;/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moxy</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sse</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Default="00DE68AD" w:rsidP="00DE68AD">
      <w:pPr>
        <w:pStyle w:val="Code"/>
        <w:rPr>
          <w:rStyle w:val="InlineCode"/>
        </w:rPr>
      </w:pPr>
      <w:r w:rsidRPr="00DE68AD">
        <w:rPr>
          <w:rStyle w:val="InlineCode"/>
        </w:rPr>
        <w:t>&lt;/dependency&gt;</w:t>
      </w:r>
    </w:p>
    <w:p w:rsidR="00DE68AD" w:rsidRDefault="00DE68AD" w:rsidP="005A0256">
      <w:pPr>
        <w:pStyle w:val="ListParagraph"/>
        <w:numPr>
          <w:ilvl w:val="0"/>
          <w:numId w:val="16"/>
        </w:numPr>
      </w:pPr>
      <w:r>
        <w:t>E</w:t>
      </w:r>
      <w:r w:rsidR="00A0610A">
        <w:t>xpand the “Drawing Board SSE</w:t>
      </w:r>
      <w:r w:rsidR="008D43F1">
        <w:t xml:space="preserve"> Client”/”Source Packages” node</w:t>
      </w:r>
      <w:r w:rsidR="00A0610A">
        <w:t xml:space="preserve"> of the project. You can see that the project contains a single </w:t>
      </w:r>
      <w:proofErr w:type="spellStart"/>
      <w:r w:rsidR="00A0610A" w:rsidRPr="00A0610A">
        <w:rPr>
          <w:rStyle w:val="InlineCode"/>
        </w:rPr>
        <w:t>com.mycompany.drawingboardclient</w:t>
      </w:r>
      <w:proofErr w:type="spellEnd"/>
      <w:r w:rsidR="00A0610A">
        <w:t xml:space="preserve"> package with two classes. </w:t>
      </w:r>
    </w:p>
    <w:p w:rsidR="00DE68AD" w:rsidRDefault="00A0610A" w:rsidP="00DE68AD">
      <w:pPr>
        <w:pStyle w:val="ListParagraph"/>
      </w:pPr>
      <w:r w:rsidRPr="00A51ED8">
        <w:rPr>
          <w:rStyle w:val="InlineCode"/>
        </w:rPr>
        <w:t>Drawing</w:t>
      </w:r>
      <w:r>
        <w:t xml:space="preserve"> class</w:t>
      </w:r>
      <w:r w:rsidR="00A51ED8">
        <w:t xml:space="preserve"> is the class you should be familiar with from the previous exercises. This class defines a Java representation of a drawing. We will use this class to process the drawing data returned from the server. </w:t>
      </w:r>
    </w:p>
    <w:p w:rsidR="008F7819" w:rsidRDefault="00A51ED8" w:rsidP="00DE68AD">
      <w:pPr>
        <w:pStyle w:val="ListParagraph"/>
      </w:pPr>
      <w:proofErr w:type="spellStart"/>
      <w:r w:rsidRPr="00A51ED8">
        <w:rPr>
          <w:rStyle w:val="InlineCode"/>
        </w:rPr>
        <w:t>SseClientApp</w:t>
      </w:r>
      <w:proofErr w:type="spellEnd"/>
      <w:r>
        <w:t xml:space="preserve"> is the second class in the package. The class represents a </w:t>
      </w:r>
      <w:r w:rsidR="00FC4CBB">
        <w:t xml:space="preserve">Drawing Board </w:t>
      </w:r>
      <w:r>
        <w:t>Swing GUI application</w:t>
      </w:r>
      <w:r w:rsidR="00FC4CBB">
        <w:t xml:space="preserve"> envelope that has been provided for your convenience. You will be filling the empty methods in this class to provide the necessary logic that connects the Swing client application to the Drawing Board Web Application developed in previous exercises.</w:t>
      </w:r>
    </w:p>
    <w:p w:rsidR="00DE68AD" w:rsidRDefault="00FC4CBB" w:rsidP="005A0256">
      <w:pPr>
        <w:pStyle w:val="ListParagraph"/>
        <w:numPr>
          <w:ilvl w:val="0"/>
          <w:numId w:val="16"/>
        </w:numPr>
      </w:pPr>
      <w:r>
        <w:t xml:space="preserve">Let’s run the project to see how the initial client application looks like. </w:t>
      </w:r>
    </w:p>
    <w:p w:rsidR="00DE68AD" w:rsidRDefault="00FC4CBB" w:rsidP="00DE68AD">
      <w:pPr>
        <w:pStyle w:val="ListParagraph"/>
      </w:pPr>
      <w:proofErr w:type="gramStart"/>
      <w:r>
        <w:t>To do that, first right-click on the project node and choose “Clean and Build” in the pop-up menu.</w:t>
      </w:r>
      <w:proofErr w:type="gramEnd"/>
      <w:r>
        <w:t xml:space="preserve"> Then right-click on the project node again and choose “Run”. </w:t>
      </w:r>
    </w:p>
    <w:p w:rsidR="00FC4CBB" w:rsidRDefault="00FC4CBB" w:rsidP="00DE68AD">
      <w:pPr>
        <w:pStyle w:val="ListParagraph"/>
      </w:pPr>
      <w:r>
        <w:lastRenderedPageBreak/>
        <w:t xml:space="preserve">The </w:t>
      </w:r>
      <w:proofErr w:type="spellStart"/>
      <w:r>
        <w:t>NetBeans</w:t>
      </w:r>
      <w:proofErr w:type="spellEnd"/>
      <w:r>
        <w:t xml:space="preserve"> will start the application and the Main application window should open:</w:t>
      </w:r>
      <w:r>
        <w:rPr>
          <w:noProof/>
        </w:rPr>
        <w:drawing>
          <wp:inline distT="0" distB="0" distL="0" distR="0">
            <wp:extent cx="4487968" cy="3369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9 at 3.34.54 P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488770" cy="3369608"/>
                    </a:xfrm>
                    <a:prstGeom prst="rect">
                      <a:avLst/>
                    </a:prstGeom>
                  </pic:spPr>
                </pic:pic>
              </a:graphicData>
            </a:graphic>
          </wp:inline>
        </w:drawing>
      </w:r>
    </w:p>
    <w:p w:rsidR="00FC4CBB" w:rsidRDefault="005A0256" w:rsidP="005A0256">
      <w:pPr>
        <w:pStyle w:val="ListParagraph"/>
        <w:numPr>
          <w:ilvl w:val="0"/>
          <w:numId w:val="16"/>
        </w:numPr>
      </w:pPr>
      <w:r>
        <w:t xml:space="preserve">The initial application has a text field containing the URL of the drawing resource, a </w:t>
      </w:r>
      <w:r w:rsidR="00DE68AD">
        <w:t>“</w:t>
      </w:r>
      <w:r>
        <w:t>Start</w:t>
      </w:r>
      <w:r w:rsidR="00DE68AD">
        <w:t>”</w:t>
      </w:r>
      <w:r>
        <w:t>/</w:t>
      </w:r>
      <w:r w:rsidR="00DE68AD">
        <w:t>”</w:t>
      </w:r>
      <w:r>
        <w:t>Stop</w:t>
      </w:r>
      <w:r w:rsidR="00DE68AD">
        <w:t>”</w:t>
      </w:r>
      <w:r>
        <w:t xml:space="preserve"> button, a status label for displaying application status messages, a drawing list view and a text area for displaying the information about the received SSE events.</w:t>
      </w:r>
    </w:p>
    <w:p w:rsidR="00FC4CBB" w:rsidRDefault="005A0256" w:rsidP="005A0256">
      <w:pPr>
        <w:pStyle w:val="ListParagraph"/>
        <w:numPr>
          <w:ilvl w:val="0"/>
          <w:numId w:val="16"/>
        </w:numPr>
      </w:pPr>
      <w:r>
        <w:t>You can click the “Start”/”Stop” button a few times to see that the status of the application is changing accordingly. Other than changing the status, the application does not do anything useful at the moment</w:t>
      </w:r>
      <w:r w:rsidR="00A67C99">
        <w:t>,</w:t>
      </w:r>
      <w:r>
        <w:t xml:space="preserve"> as we haven’t implemented the necessary client-side logic yet.</w:t>
      </w:r>
    </w:p>
    <w:p w:rsidR="005A0256" w:rsidRPr="008F7819" w:rsidRDefault="005A0256" w:rsidP="005A0256">
      <w:pPr>
        <w:pStyle w:val="ListParagraph"/>
        <w:numPr>
          <w:ilvl w:val="0"/>
          <w:numId w:val="16"/>
        </w:numPr>
      </w:pPr>
      <w:r>
        <w:t>Once done, close the application.</w:t>
      </w:r>
    </w:p>
    <w:p w:rsidR="005A0256" w:rsidRDefault="005A0256" w:rsidP="006D5994">
      <w:pPr>
        <w:pStyle w:val="Heading2"/>
      </w:pPr>
      <w:bookmarkStart w:id="663" w:name="_Toc355681171"/>
      <w:r>
        <w:t xml:space="preserve">Step 2: Exploring the details of </w:t>
      </w:r>
      <w:proofErr w:type="spellStart"/>
      <w:r>
        <w:t>SSeClientApp</w:t>
      </w:r>
      <w:proofErr w:type="spellEnd"/>
      <w:r>
        <w:t xml:space="preserve"> class</w:t>
      </w:r>
      <w:bookmarkEnd w:id="663"/>
    </w:p>
    <w:p w:rsidR="005A0256" w:rsidRDefault="005A0256" w:rsidP="005A0256">
      <w:pPr>
        <w:pStyle w:val="ListParagraph"/>
        <w:numPr>
          <w:ilvl w:val="0"/>
          <w:numId w:val="17"/>
        </w:numPr>
      </w:pPr>
      <w:r>
        <w:t xml:space="preserve">In </w:t>
      </w:r>
      <w:r w:rsidR="004D07AE">
        <w:t>t</w:t>
      </w:r>
      <w:r>
        <w:t xml:space="preserve">he Projects view, double-click the </w:t>
      </w:r>
      <w:proofErr w:type="spellStart"/>
      <w:r w:rsidRPr="005A0256">
        <w:rPr>
          <w:rStyle w:val="InlineCode"/>
        </w:rPr>
        <w:t>SseClientApp</w:t>
      </w:r>
      <w:proofErr w:type="spellEnd"/>
      <w:r>
        <w:t xml:space="preserve"> class to open it in the editor pane. You should see the class open in “Design” view. </w:t>
      </w:r>
      <w:r w:rsidR="00A67C99">
        <w:t>Click the “Source”</w:t>
      </w:r>
      <w:r>
        <w:t xml:space="preserve"> </w:t>
      </w:r>
      <w:r w:rsidR="00A67C99">
        <w:t xml:space="preserve">button </w:t>
      </w:r>
      <w:r>
        <w:t xml:space="preserve">in </w:t>
      </w:r>
      <w:r w:rsidR="00A67C99">
        <w:t xml:space="preserve">toolbar located at the top of the opened </w:t>
      </w:r>
      <w:proofErr w:type="spellStart"/>
      <w:r w:rsidR="00A67C99" w:rsidRPr="005A0256">
        <w:rPr>
          <w:rStyle w:val="InlineCode"/>
        </w:rPr>
        <w:t>SseClientApp</w:t>
      </w:r>
      <w:proofErr w:type="spellEnd"/>
      <w:r w:rsidR="00A67C99">
        <w:t xml:space="preserve"> class editor pane to switch to the s</w:t>
      </w:r>
      <w:r w:rsidR="000D41B5">
        <w:t>o</w:t>
      </w:r>
      <w:r w:rsidR="00A67C99">
        <w:t>urce view of the class.</w:t>
      </w:r>
    </w:p>
    <w:p w:rsidR="00A67C99" w:rsidRDefault="00DE68AD" w:rsidP="005A0256">
      <w:pPr>
        <w:pStyle w:val="ListParagraph"/>
        <w:numPr>
          <w:ilvl w:val="0"/>
          <w:numId w:val="17"/>
        </w:numPr>
      </w:pPr>
      <w:r>
        <w:t xml:space="preserve">The </w:t>
      </w:r>
      <w:proofErr w:type="spellStart"/>
      <w:r w:rsidRPr="005A0256">
        <w:rPr>
          <w:rStyle w:val="InlineCode"/>
        </w:rPr>
        <w:t>SseClientApp</w:t>
      </w:r>
      <w:proofErr w:type="spellEnd"/>
      <w:r>
        <w:t xml:space="preserve"> class </w:t>
      </w:r>
      <w:r w:rsidR="00E509F5">
        <w:t>code starts with</w:t>
      </w:r>
      <w:r>
        <w:t xml:space="preserve"> a no-</w:t>
      </w:r>
      <w:proofErr w:type="spellStart"/>
      <w:r>
        <w:t>arg</w:t>
      </w:r>
      <w:proofErr w:type="spellEnd"/>
      <w:r>
        <w:t xml:space="preserve"> constructor that initializes the GUI components as well as an executor service that is internally used to execute long-running tasks in a </w:t>
      </w:r>
      <w:r w:rsidR="00E509F5">
        <w:t>thread separate from the Swing event dispatcher thread</w:t>
      </w:r>
      <w:r>
        <w:t>.</w:t>
      </w:r>
    </w:p>
    <w:p w:rsidR="00E509F5" w:rsidRDefault="00E509F5" w:rsidP="00E509F5">
      <w:pPr>
        <w:pStyle w:val="ListParagraph"/>
        <w:numPr>
          <w:ilvl w:val="0"/>
          <w:numId w:val="17"/>
        </w:numPr>
      </w:pPr>
      <w:r>
        <w:t xml:space="preserve">The next section contains a generated </w:t>
      </w:r>
      <w:proofErr w:type="spellStart"/>
      <w:proofErr w:type="gramStart"/>
      <w:r w:rsidRPr="00E509F5">
        <w:rPr>
          <w:rStyle w:val="InlineCode"/>
        </w:rPr>
        <w:t>initComponents</w:t>
      </w:r>
      <w:proofErr w:type="spellEnd"/>
      <w:r w:rsidRPr="00E509F5">
        <w:rPr>
          <w:rStyle w:val="InlineCode"/>
        </w:rPr>
        <w:t>(</w:t>
      </w:r>
      <w:proofErr w:type="gramEnd"/>
      <w:r w:rsidRPr="00E509F5">
        <w:rPr>
          <w:rStyle w:val="InlineCode"/>
        </w:rPr>
        <w:t>)</w:t>
      </w:r>
      <w:r>
        <w:t xml:space="preserve"> method containing the actual Swing component assembly and initialization logic, followed by two event handling methods – </w:t>
      </w:r>
      <w:proofErr w:type="spellStart"/>
      <w:r w:rsidRPr="00E509F5">
        <w:rPr>
          <w:rStyle w:val="InlineCode"/>
        </w:rPr>
        <w:t>onStartStop</w:t>
      </w:r>
      <w:proofErr w:type="spellEnd"/>
      <w:r w:rsidRPr="00E509F5">
        <w:rPr>
          <w:rStyle w:val="InlineCode"/>
        </w:rPr>
        <w:t>(…)</w:t>
      </w:r>
      <w:r>
        <w:t xml:space="preserve"> and </w:t>
      </w:r>
      <w:proofErr w:type="spellStart"/>
      <w:r w:rsidRPr="00E509F5">
        <w:rPr>
          <w:rStyle w:val="InlineCode"/>
        </w:rPr>
        <w:t>onClose</w:t>
      </w:r>
      <w:proofErr w:type="spellEnd"/>
      <w:r w:rsidRPr="00E509F5">
        <w:rPr>
          <w:rStyle w:val="InlineCode"/>
        </w:rPr>
        <w:t>(…)</w:t>
      </w:r>
      <w:r>
        <w:t xml:space="preserve">. </w:t>
      </w:r>
    </w:p>
    <w:p w:rsidR="00E509F5" w:rsidRDefault="00E509F5" w:rsidP="00E509F5">
      <w:pPr>
        <w:pStyle w:val="ListParagraph"/>
      </w:pPr>
      <w:r>
        <w:t xml:space="preserve">Let’s look at the </w:t>
      </w:r>
      <w:proofErr w:type="spellStart"/>
      <w:proofErr w:type="gramStart"/>
      <w:r w:rsidRPr="00E509F5">
        <w:rPr>
          <w:rStyle w:val="InlineCode"/>
        </w:rPr>
        <w:t>onStartStop</w:t>
      </w:r>
      <w:proofErr w:type="spellEnd"/>
      <w:r w:rsidRPr="00E509F5">
        <w:rPr>
          <w:rStyle w:val="InlineCode"/>
        </w:rPr>
        <w:t>(</w:t>
      </w:r>
      <w:proofErr w:type="gramEnd"/>
      <w:r w:rsidRPr="00E509F5">
        <w:rPr>
          <w:rStyle w:val="InlineCode"/>
        </w:rPr>
        <w:t>…)</w:t>
      </w:r>
      <w:r>
        <w:t xml:space="preserve"> method in more detail. The method uses the </w:t>
      </w:r>
      <w:r w:rsidRPr="00E509F5">
        <w:rPr>
          <w:rStyle w:val="InlineCode"/>
        </w:rPr>
        <w:t>started</w:t>
      </w:r>
      <w:r>
        <w:t xml:space="preserve"> </w:t>
      </w:r>
      <w:proofErr w:type="spellStart"/>
      <w:proofErr w:type="gramStart"/>
      <w:r>
        <w:t>boolean</w:t>
      </w:r>
      <w:proofErr w:type="spellEnd"/>
      <w:proofErr w:type="gramEnd"/>
      <w:r>
        <w:t xml:space="preserve"> variable to manage the main application state. Whenever a button is clicked, the value of the variable is inverted and content of GUI components is updated based on the new value of the application state. The method contains </w:t>
      </w:r>
      <w:proofErr w:type="gramStart"/>
      <w:r>
        <w:t xml:space="preserve">an </w:t>
      </w:r>
      <w:r w:rsidRPr="00E509F5">
        <w:rPr>
          <w:rStyle w:val="InlineCode"/>
        </w:rPr>
        <w:t>if</w:t>
      </w:r>
      <w:proofErr w:type="gramEnd"/>
      <w:r w:rsidRPr="00E509F5">
        <w:rPr>
          <w:rStyle w:val="InlineCode"/>
        </w:rPr>
        <w:t xml:space="preserve"> … else</w:t>
      </w:r>
      <w:r>
        <w:t xml:space="preserve"> clause for </w:t>
      </w:r>
      <w:r>
        <w:lastRenderedPageBreak/>
        <w:t>separate handling of logic specific to starting and stopping the application.</w:t>
      </w:r>
      <w:r w:rsidR="007142D1">
        <w:t xml:space="preserve"> Notice the two most important pieces of this methods code the calls to </w:t>
      </w:r>
      <w:proofErr w:type="gramStart"/>
      <w:r w:rsidR="007142D1" w:rsidRPr="007142D1">
        <w:rPr>
          <w:rStyle w:val="InlineCode"/>
        </w:rPr>
        <w:t>connect(</w:t>
      </w:r>
      <w:proofErr w:type="spellStart"/>
      <w:proofErr w:type="gramEnd"/>
      <w:r w:rsidR="007142D1" w:rsidRPr="007142D1">
        <w:rPr>
          <w:rStyle w:val="InlineCode"/>
        </w:rPr>
        <w:t>url</w:t>
      </w:r>
      <w:proofErr w:type="spellEnd"/>
      <w:r w:rsidR="007142D1" w:rsidRPr="007142D1">
        <w:rPr>
          <w:rStyle w:val="InlineCode"/>
        </w:rPr>
        <w:t>)</w:t>
      </w:r>
      <w:r w:rsidR="007142D1">
        <w:t xml:space="preserve"> and </w:t>
      </w:r>
      <w:r w:rsidR="007142D1" w:rsidRPr="007142D1">
        <w:rPr>
          <w:rStyle w:val="InlineCode"/>
        </w:rPr>
        <w:t>disconnect(</w:t>
      </w:r>
      <w:proofErr w:type="spellStart"/>
      <w:r w:rsidR="007142D1" w:rsidRPr="007142D1">
        <w:rPr>
          <w:rStyle w:val="InlineCode"/>
        </w:rPr>
        <w:t>eventSource</w:t>
      </w:r>
      <w:proofErr w:type="spellEnd"/>
      <w:r w:rsidR="007142D1" w:rsidRPr="007142D1">
        <w:rPr>
          <w:rStyle w:val="InlineCode"/>
        </w:rPr>
        <w:t>)</w:t>
      </w:r>
      <w:r w:rsidR="007142D1">
        <w:t xml:space="preserve"> methods. In this exercise we’ll focus on implementing those two methods to provide the business logic for the client application.</w:t>
      </w:r>
    </w:p>
    <w:p w:rsidR="00E509F5" w:rsidRDefault="007142D1" w:rsidP="005A0256">
      <w:pPr>
        <w:pStyle w:val="ListParagraph"/>
        <w:numPr>
          <w:ilvl w:val="0"/>
          <w:numId w:val="17"/>
        </w:numPr>
      </w:pPr>
      <w:r>
        <w:t xml:space="preserve">The next section of the class contains the </w:t>
      </w:r>
      <w:proofErr w:type="gramStart"/>
      <w:r w:rsidRPr="007142D1">
        <w:rPr>
          <w:rStyle w:val="InlineCode"/>
        </w:rPr>
        <w:t>main(</w:t>
      </w:r>
      <w:proofErr w:type="gramEnd"/>
      <w:r w:rsidRPr="007142D1">
        <w:rPr>
          <w:rStyle w:val="InlineCode"/>
        </w:rPr>
        <w:t>…)</w:t>
      </w:r>
      <w:r>
        <w:t xml:space="preserve"> method definition followed by the declaration of the class fields. Let’s skip that section and move to the last section that contains a set of methods we need to implement as well as a few helper methods that provide a more convenient manipulation of the state of application’s GUI components.</w:t>
      </w:r>
    </w:p>
    <w:p w:rsidR="002A7F69" w:rsidRDefault="002A7F69" w:rsidP="005A0256">
      <w:pPr>
        <w:pStyle w:val="ListParagraph"/>
        <w:numPr>
          <w:ilvl w:val="0"/>
          <w:numId w:val="17"/>
        </w:numPr>
      </w:pPr>
      <w:r>
        <w:t xml:space="preserve">We have already introduced the first two methods in this last section – </w:t>
      </w:r>
      <w:proofErr w:type="gramStart"/>
      <w:r w:rsidRPr="002A7F69">
        <w:rPr>
          <w:rStyle w:val="InlineCode"/>
        </w:rPr>
        <w:t>connect(</w:t>
      </w:r>
      <w:proofErr w:type="gramEnd"/>
      <w:r w:rsidRPr="002A7F69">
        <w:rPr>
          <w:rStyle w:val="InlineCode"/>
        </w:rPr>
        <w:t>…)</w:t>
      </w:r>
      <w:r>
        <w:t xml:space="preserve"> and </w:t>
      </w:r>
      <w:r w:rsidRPr="002A7F69">
        <w:rPr>
          <w:rStyle w:val="InlineCode"/>
        </w:rPr>
        <w:t>disconnect(…)</w:t>
      </w:r>
      <w:r>
        <w:t xml:space="preserve">. One other method we will be implementing is the </w:t>
      </w:r>
      <w:proofErr w:type="spellStart"/>
      <w:proofErr w:type="gramStart"/>
      <w:r w:rsidRPr="002A7F69">
        <w:rPr>
          <w:rStyle w:val="InlineCode"/>
        </w:rPr>
        <w:t>getDrawings</w:t>
      </w:r>
      <w:proofErr w:type="spellEnd"/>
      <w:r w:rsidRPr="002A7F69">
        <w:rPr>
          <w:rStyle w:val="InlineCode"/>
        </w:rPr>
        <w:t>(</w:t>
      </w:r>
      <w:proofErr w:type="gramEnd"/>
      <w:r w:rsidRPr="002A7F69">
        <w:rPr>
          <w:rStyle w:val="InlineCode"/>
        </w:rPr>
        <w:t>…)</w:t>
      </w:r>
      <w:r>
        <w:t xml:space="preserve"> method that is used from within the </w:t>
      </w:r>
      <w:proofErr w:type="spellStart"/>
      <w:r w:rsidRPr="005C7DC4">
        <w:rPr>
          <w:rStyle w:val="InlineCode"/>
        </w:rPr>
        <w:t>upateDrawings</w:t>
      </w:r>
      <w:proofErr w:type="spellEnd"/>
      <w:r w:rsidRPr="005C7DC4">
        <w:rPr>
          <w:rStyle w:val="InlineCode"/>
        </w:rPr>
        <w:t>(…)</w:t>
      </w:r>
      <w:r>
        <w:t xml:space="preserve"> method bellow to update the </w:t>
      </w:r>
      <w:r w:rsidR="005C7DC4">
        <w:t>list of individual drawing nodes in the application’s GUI.</w:t>
      </w:r>
    </w:p>
    <w:p w:rsidR="005C7DC4" w:rsidRDefault="005C7DC4" w:rsidP="005A0256">
      <w:pPr>
        <w:pStyle w:val="ListParagraph"/>
        <w:numPr>
          <w:ilvl w:val="0"/>
          <w:numId w:val="17"/>
        </w:numPr>
      </w:pPr>
      <w:r>
        <w:t>Feel free to explore the rest of the helper methods. Since we’re not going to use them directly in our implementation, we’re not going to describe these methods in more detail here.</w:t>
      </w:r>
    </w:p>
    <w:p w:rsidR="008052E3" w:rsidRDefault="006D5994" w:rsidP="006D5994">
      <w:pPr>
        <w:pStyle w:val="Heading2"/>
      </w:pPr>
      <w:bookmarkStart w:id="664" w:name="_Toc355681172"/>
      <w:r>
        <w:t xml:space="preserve">Step </w:t>
      </w:r>
      <w:r w:rsidR="00910230">
        <w:t>3</w:t>
      </w:r>
      <w:r>
        <w:t xml:space="preserve">: </w:t>
      </w:r>
      <w:r w:rsidR="00910230">
        <w:t>Retrieving the list of drawings using JAX-RS client API</w:t>
      </w:r>
      <w:bookmarkEnd w:id="664"/>
    </w:p>
    <w:p w:rsidR="00910230" w:rsidRDefault="0020031C" w:rsidP="005A0256">
      <w:pPr>
        <w:pStyle w:val="ListParagraph"/>
        <w:numPr>
          <w:ilvl w:val="0"/>
          <w:numId w:val="9"/>
        </w:numPr>
      </w:pPr>
      <w:r>
        <w:t xml:space="preserve">First we need to create the JAX-RS client we will use to make the HTTP requests. Open the </w:t>
      </w:r>
      <w:proofErr w:type="spellStart"/>
      <w:r w:rsidR="00910230" w:rsidRPr="00910230">
        <w:rPr>
          <w:rStyle w:val="InlineCode"/>
        </w:rPr>
        <w:t>SseClient</w:t>
      </w:r>
      <w:r w:rsidRPr="00910230">
        <w:rPr>
          <w:rStyle w:val="InlineCode"/>
        </w:rPr>
        <w:t>App</w:t>
      </w:r>
      <w:proofErr w:type="spellEnd"/>
      <w:r>
        <w:t xml:space="preserve"> class </w:t>
      </w:r>
      <w:r w:rsidR="00910230">
        <w:t>add a new private field definition:</w:t>
      </w:r>
    </w:p>
    <w:p w:rsidR="00910230" w:rsidRDefault="00910230" w:rsidP="00910230">
      <w:pPr>
        <w:pStyle w:val="Code"/>
      </w:pPr>
      <w:proofErr w:type="gramStart"/>
      <w:r w:rsidRPr="00910230">
        <w:t>private</w:t>
      </w:r>
      <w:proofErr w:type="gramEnd"/>
      <w:r w:rsidRPr="00910230">
        <w:t xml:space="preserve"> final Client </w:t>
      </w:r>
      <w:proofErr w:type="spellStart"/>
      <w:r w:rsidRPr="00910230">
        <w:t>jaxrsClient</w:t>
      </w:r>
      <w:proofErr w:type="spellEnd"/>
      <w:r w:rsidRPr="00910230">
        <w:t>;</w:t>
      </w:r>
    </w:p>
    <w:p w:rsidR="00910230" w:rsidRPr="00132D9C" w:rsidRDefault="00910230" w:rsidP="00910230">
      <w:pPr>
        <w:ind w:left="709" w:firstLine="11"/>
        <w:rPr>
          <w:i/>
        </w:rPr>
      </w:pPr>
      <w:r w:rsidRPr="00132D9C">
        <w:rPr>
          <w:i/>
        </w:rPr>
        <w:t>You may place the field definition anywhere in the class, but to keep things organized, you should consider adding the new field right to the top of the existing field declarations.</w:t>
      </w:r>
    </w:p>
    <w:p w:rsidR="0020031C" w:rsidRDefault="00910230" w:rsidP="005A0256">
      <w:pPr>
        <w:pStyle w:val="ListParagraph"/>
        <w:numPr>
          <w:ilvl w:val="0"/>
          <w:numId w:val="9"/>
        </w:numPr>
      </w:pPr>
      <w:r>
        <w:t xml:space="preserve">Then update the </w:t>
      </w:r>
      <w:proofErr w:type="spellStart"/>
      <w:r w:rsidRPr="00910230">
        <w:rPr>
          <w:rStyle w:val="InlineCode"/>
        </w:rPr>
        <w:t>SseClientApp</w:t>
      </w:r>
      <w:proofErr w:type="spellEnd"/>
      <w:r>
        <w:rPr>
          <w:rStyle w:val="InlineCode"/>
        </w:rPr>
        <w:t>()</w:t>
      </w:r>
      <w:r>
        <w:t xml:space="preserve"> constructor by adding the initialization code for the newly introduced </w:t>
      </w:r>
      <w:proofErr w:type="spellStart"/>
      <w:r w:rsidR="00132D9C" w:rsidRPr="00132D9C">
        <w:rPr>
          <w:rStyle w:val="InlineCode"/>
        </w:rPr>
        <w:t>jaxrsClient</w:t>
      </w:r>
      <w:proofErr w:type="spellEnd"/>
      <w:r w:rsidR="00132D9C">
        <w:t xml:space="preserve"> field right below the line initializing the </w:t>
      </w:r>
      <w:r w:rsidR="00132D9C" w:rsidRPr="00132D9C">
        <w:rPr>
          <w:rStyle w:val="InlineCode"/>
        </w:rPr>
        <w:t>executor</w:t>
      </w:r>
      <w:r w:rsidR="00132D9C">
        <w:t xml:space="preserve"> field</w:t>
      </w:r>
      <w:r w:rsidR="0020031C">
        <w:t>:</w:t>
      </w:r>
    </w:p>
    <w:p w:rsidR="00132D9C" w:rsidDel="0019485F" w:rsidRDefault="00132D9C" w:rsidP="0019485F">
      <w:pPr>
        <w:pStyle w:val="Code"/>
        <w:rPr>
          <w:del w:id="665" w:author="pdoschki" w:date="2013-04-30T12:28:00Z"/>
        </w:rPr>
      </w:pPr>
      <w:proofErr w:type="spellStart"/>
      <w:r>
        <w:t>this.jaxrsClient</w:t>
      </w:r>
      <w:proofErr w:type="spellEnd"/>
      <w:r>
        <w:t xml:space="preserve"> = </w:t>
      </w:r>
      <w:proofErr w:type="spellStart"/>
      <w:proofErr w:type="gramStart"/>
      <w:ins w:id="666" w:author="pdoschki" w:date="2013-04-30T12:28:00Z">
        <w:r w:rsidR="0019485F" w:rsidRPr="0019485F">
          <w:t>ClientBuilder.newClient</w:t>
        </w:r>
        <w:proofErr w:type="spellEnd"/>
        <w:r w:rsidR="0019485F" w:rsidRPr="0019485F">
          <w:t>(</w:t>
        </w:r>
        <w:proofErr w:type="gramEnd"/>
        <w:r w:rsidR="0019485F" w:rsidRPr="0019485F">
          <w:t>).register(</w:t>
        </w:r>
        <w:proofErr w:type="spellStart"/>
        <w:r w:rsidR="0019485F" w:rsidRPr="0019485F">
          <w:t>MoxyJsonFeature.class</w:t>
        </w:r>
        <w:proofErr w:type="spellEnd"/>
        <w:r w:rsidR="0019485F" w:rsidRPr="0019485F">
          <w:t>);</w:t>
        </w:r>
      </w:ins>
      <w:del w:id="667" w:author="pdoschki" w:date="2013-04-30T12:28:00Z">
        <w:r w:rsidDel="0019485F">
          <w:delText>ClientFactory.newClient(</w:delText>
        </w:r>
      </w:del>
    </w:p>
    <w:p w:rsidR="0020031C" w:rsidDel="0019485F" w:rsidRDefault="00132D9C" w:rsidP="0019485F">
      <w:pPr>
        <w:pStyle w:val="Code"/>
        <w:rPr>
          <w:del w:id="668" w:author="pdoschki" w:date="2013-04-30T12:28:00Z"/>
        </w:rPr>
      </w:pPr>
      <w:del w:id="669" w:author="pdoschki" w:date="2013-04-30T12:28:00Z">
        <w:r w:rsidDel="0019485F">
          <w:delText xml:space="preserve">                new ClientConfig().binders(new MoxyJsonBinder()));</w:delText>
        </w:r>
      </w:del>
    </w:p>
    <w:p w:rsidR="00132D9C" w:rsidRDefault="00132D9C" w:rsidP="00132D9C">
      <w:pPr>
        <w:pStyle w:val="ListParagraph"/>
      </w:pPr>
      <w:r>
        <w:t xml:space="preserve">We’ll be re-using the same client instance in our </w:t>
      </w:r>
      <w:proofErr w:type="gramStart"/>
      <w:r w:rsidRPr="00132D9C">
        <w:rPr>
          <w:rStyle w:val="InlineCode"/>
        </w:rPr>
        <w:t>connect(</w:t>
      </w:r>
      <w:proofErr w:type="gramEnd"/>
      <w:r>
        <w:rPr>
          <w:rStyle w:val="InlineCode"/>
        </w:rPr>
        <w:t>…</w:t>
      </w:r>
      <w:r w:rsidRPr="00132D9C">
        <w:rPr>
          <w:rStyle w:val="InlineCode"/>
        </w:rPr>
        <w:t>)</w:t>
      </w:r>
      <w:r>
        <w:t xml:space="preserve"> method whenever the application “Start” button is clicked.</w:t>
      </w:r>
    </w:p>
    <w:p w:rsidR="006C64AF" w:rsidRDefault="0020031C" w:rsidP="006C64AF">
      <w:pPr>
        <w:pStyle w:val="ListParagraph"/>
        <w:numPr>
          <w:ilvl w:val="0"/>
          <w:numId w:val="9"/>
        </w:numPr>
      </w:pPr>
      <w:r>
        <w:t xml:space="preserve">Now, we'll </w:t>
      </w:r>
      <w:r w:rsidR="00132D9C">
        <w:t xml:space="preserve">proceed with implementing the first part of the logic in the </w:t>
      </w:r>
      <w:proofErr w:type="gramStart"/>
      <w:r w:rsidR="00132D9C" w:rsidRPr="006C64AF">
        <w:rPr>
          <w:rStyle w:val="InlineCode"/>
        </w:rPr>
        <w:t>connect(</w:t>
      </w:r>
      <w:proofErr w:type="gramEnd"/>
      <w:r w:rsidR="00132D9C" w:rsidRPr="006C64AF">
        <w:rPr>
          <w:rStyle w:val="InlineCode"/>
        </w:rPr>
        <w:t>…)</w:t>
      </w:r>
      <w:r w:rsidR="00132D9C">
        <w:t xml:space="preserve"> method that will retrieve the list of drawings from the server-side drawings resource and update the </w:t>
      </w:r>
      <w:proofErr w:type="spellStart"/>
      <w:r w:rsidR="006C64AF" w:rsidRPr="006C64AF">
        <w:rPr>
          <w:rStyle w:val="InlineCode"/>
        </w:rPr>
        <w:t>drawingsListModel</w:t>
      </w:r>
      <w:proofErr w:type="spellEnd"/>
      <w:r w:rsidR="006C64AF">
        <w:t xml:space="preserve"> that is backing up the </w:t>
      </w:r>
      <w:proofErr w:type="spellStart"/>
      <w:r w:rsidR="006C64AF" w:rsidRPr="006C64AF">
        <w:rPr>
          <w:rStyle w:val="InlineCode"/>
        </w:rPr>
        <w:t>drawingsList</w:t>
      </w:r>
      <w:proofErr w:type="spellEnd"/>
      <w:r w:rsidR="006C64AF">
        <w:t xml:space="preserve"> </w:t>
      </w:r>
      <w:r w:rsidR="00132D9C">
        <w:t>GUI component</w:t>
      </w:r>
      <w:r w:rsidR="006C64AF">
        <w:t>.</w:t>
      </w:r>
    </w:p>
    <w:p w:rsidR="0020031C" w:rsidRDefault="006C64AF" w:rsidP="006C64AF">
      <w:pPr>
        <w:pStyle w:val="ListParagraph"/>
      </w:pPr>
      <w:r>
        <w:t xml:space="preserve">First, </w:t>
      </w:r>
      <w:r w:rsidR="0020031C">
        <w:t xml:space="preserve">create a new </w:t>
      </w:r>
      <w:proofErr w:type="spellStart"/>
      <w:r w:rsidR="0020031C" w:rsidRPr="006C64AF">
        <w:rPr>
          <w:rStyle w:val="InlineCode"/>
        </w:rPr>
        <w:t>WebTarget</w:t>
      </w:r>
      <w:proofErr w:type="spellEnd"/>
      <w:r w:rsidR="0020031C">
        <w:t xml:space="preserve"> pointing to the list of drawings</w:t>
      </w:r>
      <w:r>
        <w:t xml:space="preserve"> and pass the created </w:t>
      </w:r>
      <w:proofErr w:type="spellStart"/>
      <w:r w:rsidRPr="006C64AF">
        <w:rPr>
          <w:rStyle w:val="InlineCode"/>
        </w:rPr>
        <w:t>WebTarget</w:t>
      </w:r>
      <w:proofErr w:type="spellEnd"/>
      <w:r>
        <w:t xml:space="preserve"> instance to 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w:t>
      </w:r>
      <w:r w:rsidR="0020031C">
        <w:t xml:space="preserve">. Add the following to the </w:t>
      </w:r>
      <w:r>
        <w:t>beginning</w:t>
      </w:r>
      <w:r w:rsidR="0020031C">
        <w:t xml:space="preserve"> of the </w:t>
      </w:r>
      <w:proofErr w:type="gramStart"/>
      <w:r w:rsidRPr="006C64AF">
        <w:rPr>
          <w:rStyle w:val="InlineCode"/>
        </w:rPr>
        <w:t>connect</w:t>
      </w:r>
      <w:r w:rsidR="0020031C" w:rsidRPr="006C64AF">
        <w:rPr>
          <w:rStyle w:val="InlineCode"/>
        </w:rPr>
        <w:t>(</w:t>
      </w:r>
      <w:proofErr w:type="gramEnd"/>
      <w:r w:rsidRPr="006C64AF">
        <w:rPr>
          <w:rStyle w:val="InlineCode"/>
        </w:rPr>
        <w:t>…</w:t>
      </w:r>
      <w:r w:rsidR="0020031C" w:rsidRPr="006C64AF">
        <w:rPr>
          <w:rStyle w:val="InlineCode"/>
        </w:rPr>
        <w:t>)</w:t>
      </w:r>
      <w:r w:rsidR="0020031C">
        <w:t xml:space="preserve"> method:</w:t>
      </w:r>
    </w:p>
    <w:p w:rsidR="0020031C" w:rsidRDefault="006C64AF" w:rsidP="0020031C">
      <w:pPr>
        <w:pStyle w:val="Code"/>
        <w:rPr>
          <w:sz w:val="22"/>
        </w:rPr>
      </w:pPr>
      <w:proofErr w:type="gramStart"/>
      <w:r w:rsidRPr="006C64AF">
        <w:rPr>
          <w:sz w:val="22"/>
        </w:rPr>
        <w:t>final</w:t>
      </w:r>
      <w:proofErr w:type="gramEnd"/>
      <w:r w:rsidRPr="006C64AF">
        <w:rPr>
          <w:sz w:val="22"/>
        </w:rPr>
        <w:t xml:space="preserve"> </w:t>
      </w:r>
      <w:proofErr w:type="spellStart"/>
      <w:r w:rsidRPr="006C64AF">
        <w:rPr>
          <w:sz w:val="22"/>
        </w:rPr>
        <w:t>WebTarget</w:t>
      </w:r>
      <w:proofErr w:type="spellEnd"/>
      <w:r w:rsidRPr="006C64AF">
        <w:rPr>
          <w:sz w:val="22"/>
        </w:rPr>
        <w:t xml:space="preserve"> </w:t>
      </w:r>
      <w:proofErr w:type="spellStart"/>
      <w:r w:rsidRPr="006C64AF">
        <w:rPr>
          <w:sz w:val="22"/>
        </w:rPr>
        <w:t>drawingsResource</w:t>
      </w:r>
      <w:proofErr w:type="spellEnd"/>
      <w:r w:rsidRPr="006C64AF">
        <w:rPr>
          <w:sz w:val="22"/>
        </w:rPr>
        <w:t xml:space="preserve"> = </w:t>
      </w:r>
      <w:proofErr w:type="spellStart"/>
      <w:r w:rsidRPr="006C64AF">
        <w:rPr>
          <w:sz w:val="22"/>
        </w:rPr>
        <w:t>jaxrsClient.target</w:t>
      </w:r>
      <w:proofErr w:type="spellEnd"/>
      <w:r w:rsidRPr="006C64AF">
        <w:rPr>
          <w:sz w:val="22"/>
        </w:rPr>
        <w:t>(</w:t>
      </w:r>
      <w:proofErr w:type="spellStart"/>
      <w:r w:rsidRPr="006C64AF">
        <w:rPr>
          <w:sz w:val="22"/>
        </w:rPr>
        <w:t>drawingsUrl</w:t>
      </w:r>
      <w:proofErr w:type="spellEnd"/>
      <w:r w:rsidRPr="006C64AF">
        <w:rPr>
          <w:sz w:val="22"/>
        </w:rPr>
        <w:t>);</w:t>
      </w:r>
    </w:p>
    <w:p w:rsidR="006C64AF" w:rsidRPr="006C64AF" w:rsidRDefault="006C64AF" w:rsidP="0020031C">
      <w:pPr>
        <w:pStyle w:val="Code"/>
        <w:rPr>
          <w:sz w:val="22"/>
        </w:rPr>
      </w:pPr>
      <w:proofErr w:type="spellStart"/>
      <w:proofErr w:type="gramStart"/>
      <w:r w:rsidRPr="006C64AF">
        <w:rPr>
          <w:sz w:val="22"/>
        </w:rPr>
        <w:lastRenderedPageBreak/>
        <w:t>updateDrawings</w:t>
      </w:r>
      <w:proofErr w:type="spellEnd"/>
      <w:r w:rsidRPr="006C64AF">
        <w:rPr>
          <w:sz w:val="22"/>
        </w:rPr>
        <w:t>(</w:t>
      </w:r>
      <w:proofErr w:type="spellStart"/>
      <w:proofErr w:type="gramEnd"/>
      <w:r w:rsidRPr="006C64AF">
        <w:rPr>
          <w:sz w:val="22"/>
        </w:rPr>
        <w:t>drawingsResource</w:t>
      </w:r>
      <w:proofErr w:type="spellEnd"/>
      <w:r w:rsidRPr="006C64AF">
        <w:rPr>
          <w:sz w:val="22"/>
        </w:rPr>
        <w:t>);</w:t>
      </w:r>
    </w:p>
    <w:p w:rsidR="007222F6" w:rsidRDefault="006C64AF" w:rsidP="005A0256">
      <w:pPr>
        <w:pStyle w:val="ListParagraph"/>
        <w:numPr>
          <w:ilvl w:val="0"/>
          <w:numId w:val="9"/>
        </w:numPr>
      </w:pPr>
      <w:r>
        <w:t xml:space="preserve">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 is passing the created </w:t>
      </w:r>
      <w:proofErr w:type="spellStart"/>
      <w:r w:rsidRPr="006C64AF">
        <w:rPr>
          <w:rStyle w:val="InlineCode"/>
        </w:rPr>
        <w:t>WebTarget</w:t>
      </w:r>
      <w:proofErr w:type="spellEnd"/>
      <w:r>
        <w:t xml:space="preserve"> instance to the </w:t>
      </w:r>
      <w:proofErr w:type="spellStart"/>
      <w:r w:rsidRPr="006C64AF">
        <w:rPr>
          <w:rStyle w:val="InlineCode"/>
        </w:rPr>
        <w:t>getDrawings</w:t>
      </w:r>
      <w:proofErr w:type="spellEnd"/>
      <w:r w:rsidRPr="006C64AF">
        <w:rPr>
          <w:rStyle w:val="InlineCode"/>
        </w:rPr>
        <w:t>(…)</w:t>
      </w:r>
      <w:r>
        <w:t xml:space="preserve"> method. </w:t>
      </w:r>
      <w:r w:rsidR="00A62F33">
        <w:t xml:space="preserve">We can </w:t>
      </w:r>
      <w:r>
        <w:t xml:space="preserve">now implement the </w:t>
      </w:r>
      <w:proofErr w:type="spellStart"/>
      <w:proofErr w:type="gramStart"/>
      <w:r w:rsidRPr="006C64AF">
        <w:rPr>
          <w:rStyle w:val="InlineCode"/>
        </w:rPr>
        <w:t>getDrawings</w:t>
      </w:r>
      <w:proofErr w:type="spellEnd"/>
      <w:r w:rsidRPr="006C64AF">
        <w:rPr>
          <w:rStyle w:val="InlineCode"/>
        </w:rPr>
        <w:t>(</w:t>
      </w:r>
      <w:proofErr w:type="gramEnd"/>
      <w:r w:rsidRPr="006C64AF">
        <w:rPr>
          <w:rStyle w:val="InlineCode"/>
        </w:rPr>
        <w:t>…)</w:t>
      </w:r>
      <w:r>
        <w:t xml:space="preserve"> method by </w:t>
      </w:r>
      <w:r w:rsidR="00A62F33">
        <w:t>us</w:t>
      </w:r>
      <w:r>
        <w:t>ing</w:t>
      </w:r>
      <w:r w:rsidR="00A62F33">
        <w:t xml:space="preserve"> the</w:t>
      </w:r>
      <w:r>
        <w:t xml:space="preserve"> </w:t>
      </w:r>
      <w:proofErr w:type="spellStart"/>
      <w:r w:rsidR="00A62F33" w:rsidRPr="006C64AF">
        <w:rPr>
          <w:rStyle w:val="InlineCode"/>
        </w:rPr>
        <w:t>WebTarget</w:t>
      </w:r>
      <w:proofErr w:type="spellEnd"/>
      <w:r w:rsidR="00A62F33">
        <w:t xml:space="preserve"> </w:t>
      </w:r>
      <w:r>
        <w:t xml:space="preserve">instance we just created </w:t>
      </w:r>
      <w:r w:rsidR="00A62F33">
        <w:t xml:space="preserve">to make client requests to the </w:t>
      </w:r>
      <w:r w:rsidR="00380F12">
        <w:t xml:space="preserve">drawings </w:t>
      </w:r>
      <w:r w:rsidR="00A62F33">
        <w:t>resource</w:t>
      </w:r>
      <w:r w:rsidR="00380F12">
        <w:t>.</w:t>
      </w:r>
      <w:r w:rsidR="005A7385">
        <w:t xml:space="preserve"> We are going to make an </w:t>
      </w:r>
      <w:r w:rsidR="005A7385" w:rsidRPr="006C64AF">
        <w:rPr>
          <w:rStyle w:val="InlineCode"/>
        </w:rPr>
        <w:t>HTTP GET</w:t>
      </w:r>
      <w:r w:rsidR="005A7385">
        <w:t xml:space="preserve"> reques</w:t>
      </w:r>
      <w:r w:rsidR="00380F12">
        <w:t xml:space="preserve">t to retrieve a list of drawings. Replace the body of the </w:t>
      </w:r>
      <w:proofErr w:type="spellStart"/>
      <w:r w:rsidR="00380F12" w:rsidRPr="006C64AF">
        <w:rPr>
          <w:rStyle w:val="InlineCode"/>
        </w:rPr>
        <w:t>getDrawings</w:t>
      </w:r>
      <w:proofErr w:type="spellEnd"/>
      <w:r w:rsidR="00380F12" w:rsidRPr="006C64AF">
        <w:rPr>
          <w:rStyle w:val="InlineCode"/>
        </w:rPr>
        <w:t>(…)</w:t>
      </w:r>
      <w:r w:rsidR="00380F12">
        <w:t xml:space="preserve"> method with the following code</w:t>
      </w:r>
      <w:r w:rsidR="007222F6">
        <w:t>:</w:t>
      </w:r>
    </w:p>
    <w:p w:rsidR="00380F12" w:rsidRDefault="00380F12" w:rsidP="00380F12">
      <w:pPr>
        <w:pStyle w:val="Code"/>
      </w:pPr>
      <w:proofErr w:type="gramStart"/>
      <w:r>
        <w:t>return</w:t>
      </w:r>
      <w:proofErr w:type="gramEnd"/>
      <w:r>
        <w:t xml:space="preserve"> </w:t>
      </w:r>
      <w:proofErr w:type="spellStart"/>
      <w:r>
        <w:t>drawingsResource.request</w:t>
      </w:r>
      <w:proofErr w:type="spellEnd"/>
      <w:r>
        <w:t>(</w:t>
      </w:r>
      <w:proofErr w:type="spellStart"/>
      <w:r>
        <w:t>MediaType.APPLICATION_JSON</w:t>
      </w:r>
      <w:proofErr w:type="spellEnd"/>
      <w:r>
        <w:t>)</w:t>
      </w:r>
    </w:p>
    <w:p w:rsidR="007222F6" w:rsidRDefault="00380F12" w:rsidP="00380F12">
      <w:pPr>
        <w:pStyle w:val="Code"/>
      </w:pPr>
      <w:r>
        <w:t xml:space="preserve">                       .</w:t>
      </w:r>
      <w:proofErr w:type="gramStart"/>
      <w:r>
        <w:t>get(</w:t>
      </w:r>
      <w:proofErr w:type="gramEnd"/>
      <w:r>
        <w:t xml:space="preserve">new </w:t>
      </w:r>
      <w:proofErr w:type="spellStart"/>
      <w:r>
        <w:t>GenericType</w:t>
      </w:r>
      <w:proofErr w:type="spellEnd"/>
      <w:r>
        <w:t>&lt;List&lt;Drawing&gt;&gt;() {});</w:t>
      </w:r>
    </w:p>
    <w:p w:rsidR="007222F6" w:rsidRDefault="006D5994" w:rsidP="006D5994">
      <w:pPr>
        <w:pStyle w:val="ListParagraph"/>
      </w:pPr>
      <w:r>
        <w:t xml:space="preserve">In the above code we are saying we want to make HTTP GET request (hence calling the </w:t>
      </w:r>
      <w:proofErr w:type="gramStart"/>
      <w:r w:rsidRPr="00380F12">
        <w:rPr>
          <w:rStyle w:val="InlineCode"/>
        </w:rPr>
        <w:t>get(</w:t>
      </w:r>
      <w:proofErr w:type="gramEnd"/>
      <w:r w:rsidRPr="00380F12">
        <w:rPr>
          <w:rStyle w:val="InlineCode"/>
        </w:rPr>
        <w:t>)</w:t>
      </w:r>
      <w:r>
        <w:t xml:space="preserve"> method), accepting a response of "application/</w:t>
      </w:r>
      <w:proofErr w:type="spellStart"/>
      <w:r>
        <w:t>json</w:t>
      </w:r>
      <w:proofErr w:type="spellEnd"/>
      <w:r>
        <w:t xml:space="preserve">" media type from the server (that's what the </w:t>
      </w:r>
      <w:r w:rsidRPr="00380F12">
        <w:rPr>
          <w:rStyle w:val="InlineCode"/>
        </w:rPr>
        <w:t>request()</w:t>
      </w:r>
      <w:r>
        <w:t xml:space="preserve"> method indicates) and we want to </w:t>
      </w:r>
      <w:proofErr w:type="spellStart"/>
      <w:r>
        <w:t>unmarshall</w:t>
      </w:r>
      <w:proofErr w:type="spellEnd"/>
      <w:r>
        <w:t xml:space="preserve"> the response into </w:t>
      </w:r>
      <w:r w:rsidRPr="00380F12">
        <w:rPr>
          <w:rStyle w:val="InlineCode"/>
        </w:rPr>
        <w:t>List&lt;Drawing&gt;</w:t>
      </w:r>
      <w:r>
        <w:t xml:space="preserve"> type. Note we are wrapping this in </w:t>
      </w:r>
      <w:proofErr w:type="spellStart"/>
      <w:r w:rsidRPr="00380F12">
        <w:rPr>
          <w:rStyle w:val="InlineCode"/>
        </w:rPr>
        <w:t>GenericType</w:t>
      </w:r>
      <w:proofErr w:type="spellEnd"/>
      <w:r>
        <w:t xml:space="preserve"> when passing it to the </w:t>
      </w:r>
      <w:proofErr w:type="gramStart"/>
      <w:r w:rsidRPr="00380F12">
        <w:rPr>
          <w:rStyle w:val="InlineCode"/>
        </w:rPr>
        <w:t>get(</w:t>
      </w:r>
      <w:proofErr w:type="gramEnd"/>
      <w:r w:rsidRPr="00380F12">
        <w:rPr>
          <w:rStyle w:val="InlineCode"/>
        </w:rPr>
        <w:t>)</w:t>
      </w:r>
      <w:r>
        <w:t xml:space="preserve"> method. This is needed to make the information about the </w:t>
      </w:r>
      <w:r w:rsidR="00380F12">
        <w:t xml:space="preserve">generic </w:t>
      </w:r>
      <w:r>
        <w:t xml:space="preserve">type parameter available to Jersey during the runtime (due to type erasure in Java, unless we use </w:t>
      </w:r>
      <w:proofErr w:type="spellStart"/>
      <w:r w:rsidRPr="00380F12">
        <w:rPr>
          <w:rStyle w:val="InlineCode"/>
        </w:rPr>
        <w:t>GenericType</w:t>
      </w:r>
      <w:proofErr w:type="spellEnd"/>
      <w:r>
        <w:t xml:space="preserve">, Jersey would see only </w:t>
      </w:r>
      <w:r w:rsidRPr="00380F12">
        <w:rPr>
          <w:rStyle w:val="InlineCode"/>
        </w:rPr>
        <w:t>List</w:t>
      </w:r>
      <w:r>
        <w:t xml:space="preserve"> during the runtime, without the </w:t>
      </w:r>
      <w:r w:rsidR="00380F12" w:rsidRPr="00380F12">
        <w:rPr>
          <w:rStyle w:val="InlineCode"/>
        </w:rPr>
        <w:t>Drawing</w:t>
      </w:r>
      <w:r w:rsidR="00380F12">
        <w:t xml:space="preserve"> </w:t>
      </w:r>
      <w:r>
        <w:t>type parameter</w:t>
      </w:r>
      <w:r w:rsidR="00380F12">
        <w:t>. I</w:t>
      </w:r>
      <w:r>
        <w:t xml:space="preserve">t would </w:t>
      </w:r>
      <w:r w:rsidR="00380F12">
        <w:t xml:space="preserve">thus </w:t>
      </w:r>
      <w:r>
        <w:t xml:space="preserve">not know it should be </w:t>
      </w:r>
      <w:r w:rsidR="00380F12">
        <w:t>a</w:t>
      </w:r>
      <w:r>
        <w:t xml:space="preserve"> list of </w:t>
      </w:r>
      <w:proofErr w:type="gramStart"/>
      <w:r w:rsidRPr="00380F12">
        <w:rPr>
          <w:rStyle w:val="InlineCode"/>
        </w:rPr>
        <w:t>Drawing</w:t>
      </w:r>
      <w:proofErr w:type="gramEnd"/>
      <w:r>
        <w:t xml:space="preserve"> objects).</w:t>
      </w:r>
    </w:p>
    <w:p w:rsidR="00D96111" w:rsidRDefault="006D5994" w:rsidP="005A0256">
      <w:pPr>
        <w:pStyle w:val="ListParagraph"/>
        <w:numPr>
          <w:ilvl w:val="0"/>
          <w:numId w:val="9"/>
        </w:numPr>
      </w:pPr>
      <w:r>
        <w:t>Let's run the application</w:t>
      </w:r>
      <w:r w:rsidR="00380F12">
        <w:t>, click “Start” button</w:t>
      </w:r>
      <w:r>
        <w:t xml:space="preserve"> and see if it correctly </w:t>
      </w:r>
      <w:r w:rsidR="00D96111">
        <w:t xml:space="preserve">displays the list of drawings. </w:t>
      </w:r>
    </w:p>
    <w:p w:rsidR="006D5994" w:rsidRPr="00D96111" w:rsidRDefault="00D96111" w:rsidP="00D96111">
      <w:pPr>
        <w:pStyle w:val="ListParagraph"/>
        <w:rPr>
          <w:i/>
        </w:rPr>
      </w:pPr>
      <w:r w:rsidRPr="00D96111">
        <w:rPr>
          <w:i/>
        </w:rPr>
        <w:t xml:space="preserve">Note that, at this point, in case you modify the list of drawings using the browser UI after the application is </w:t>
      </w:r>
      <w:proofErr w:type="gramStart"/>
      <w:r w:rsidRPr="00D96111">
        <w:rPr>
          <w:i/>
        </w:rPr>
        <w:t>started,</w:t>
      </w:r>
      <w:proofErr w:type="gramEnd"/>
      <w:r w:rsidRPr="00D96111">
        <w:rPr>
          <w:i/>
        </w:rPr>
        <w:t xml:space="preserve"> you will need to stop and start the application again to see the refreshed list of drawings.</w:t>
      </w:r>
    </w:p>
    <w:p w:rsidR="002C5C49" w:rsidRDefault="006D5994" w:rsidP="006D5994">
      <w:pPr>
        <w:pStyle w:val="Heading2"/>
      </w:pPr>
      <w:bookmarkStart w:id="670" w:name="_Toc355681173"/>
      <w:r>
        <w:t xml:space="preserve">Step </w:t>
      </w:r>
      <w:r w:rsidR="00033DC6">
        <w:t>4</w:t>
      </w:r>
      <w:r>
        <w:t>: Listening to SSE</w:t>
      </w:r>
      <w:bookmarkEnd w:id="670"/>
    </w:p>
    <w:p w:rsidR="00402E44" w:rsidRPr="002C5C49" w:rsidRDefault="002C5C49" w:rsidP="002C5C49">
      <w:r>
        <w:t>One last thing to add is the client code that listens to the server-sent events. Let's add that to our client:</w:t>
      </w:r>
    </w:p>
    <w:p w:rsidR="002C5C49" w:rsidRDefault="004E7EA2" w:rsidP="005A0256">
      <w:pPr>
        <w:pStyle w:val="ListParagraph"/>
        <w:numPr>
          <w:ilvl w:val="0"/>
          <w:numId w:val="10"/>
        </w:numPr>
      </w:pPr>
      <w:r>
        <w:t xml:space="preserve">Replace the </w:t>
      </w:r>
      <w:r w:rsidRPr="004E7EA2">
        <w:rPr>
          <w:rStyle w:val="InlineCode"/>
        </w:rPr>
        <w:t>return null;</w:t>
      </w:r>
      <w:r>
        <w:t xml:space="preserve"> line in the </w:t>
      </w:r>
      <w:r w:rsidRPr="004E7EA2">
        <w:rPr>
          <w:rStyle w:val="InlineCode"/>
        </w:rPr>
        <w:t>connect(…)</w:t>
      </w:r>
      <w:r>
        <w:t xml:space="preserve"> method with the following code</w:t>
      </w:r>
      <w:r w:rsidR="002C5C49">
        <w:t>:</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WebTarget</w:t>
      </w:r>
      <w:proofErr w:type="spellEnd"/>
      <w:r w:rsidRPr="00033DC6">
        <w:rPr>
          <w:sz w:val="20"/>
        </w:rPr>
        <w:t xml:space="preserve"> </w:t>
      </w:r>
      <w:proofErr w:type="spellStart"/>
      <w:r w:rsidRPr="00033DC6">
        <w:rPr>
          <w:sz w:val="20"/>
        </w:rPr>
        <w:t>eventsResource</w:t>
      </w:r>
      <w:proofErr w:type="spellEnd"/>
      <w:r w:rsidRPr="00033DC6">
        <w:rPr>
          <w:sz w:val="20"/>
        </w:rPr>
        <w:t xml:space="preserve"> = </w:t>
      </w:r>
      <w:proofErr w:type="spellStart"/>
      <w:r w:rsidRPr="00033DC6">
        <w:rPr>
          <w:sz w:val="20"/>
        </w:rPr>
        <w:t>drawingsResource.path</w:t>
      </w:r>
      <w:proofErr w:type="spellEnd"/>
      <w:r w:rsidRPr="00033DC6">
        <w:rPr>
          <w:sz w:val="20"/>
        </w:rPr>
        <w:t>("events");</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EventSource</w:t>
      </w:r>
      <w:proofErr w:type="spellEnd"/>
      <w:r w:rsidRPr="00033DC6">
        <w:rPr>
          <w:sz w:val="20"/>
        </w:rPr>
        <w:t xml:space="preserve"> </w:t>
      </w:r>
      <w:proofErr w:type="spellStart"/>
      <w:r w:rsidRPr="00033DC6">
        <w:rPr>
          <w:sz w:val="20"/>
        </w:rPr>
        <w:t>eventSource</w:t>
      </w:r>
      <w:proofErr w:type="spellEnd"/>
      <w:r w:rsidRPr="00033DC6">
        <w:rPr>
          <w:sz w:val="20"/>
        </w:rPr>
        <w:t xml:space="preserve"> = new </w:t>
      </w:r>
      <w:proofErr w:type="spellStart"/>
      <w:r w:rsidRPr="00033DC6">
        <w:rPr>
          <w:sz w:val="20"/>
        </w:rPr>
        <w:t>EventSource</w:t>
      </w:r>
      <w:proofErr w:type="spellEnd"/>
      <w:r w:rsidRPr="00033DC6">
        <w:rPr>
          <w:sz w:val="20"/>
        </w:rPr>
        <w:t>(</w:t>
      </w:r>
      <w:proofErr w:type="spellStart"/>
      <w:r w:rsidRPr="00033DC6">
        <w:rPr>
          <w:sz w:val="20"/>
        </w:rPr>
        <w:t>eventsResource</w:t>
      </w:r>
      <w:proofErr w:type="spellEnd"/>
      <w:r w:rsidRPr="00033DC6">
        <w:rPr>
          <w:sz w:val="20"/>
        </w:rPr>
        <w:t>) {</w:t>
      </w:r>
    </w:p>
    <w:p w:rsidR="00033DC6" w:rsidRPr="00033DC6" w:rsidRDefault="00033DC6" w:rsidP="00033DC6">
      <w:pPr>
        <w:pStyle w:val="Code"/>
        <w:rPr>
          <w:sz w:val="20"/>
        </w:rPr>
      </w:pPr>
      <w:r w:rsidRPr="00033DC6">
        <w:rPr>
          <w:sz w:val="20"/>
        </w:rPr>
        <w:t xml:space="preserve">    @Override</w:t>
      </w:r>
    </w:p>
    <w:p w:rsidR="00033DC6" w:rsidRPr="00033DC6" w:rsidRDefault="00033DC6" w:rsidP="00033DC6">
      <w:pPr>
        <w:pStyle w:val="Code"/>
        <w:rPr>
          <w:sz w:val="20"/>
        </w:rPr>
      </w:pPr>
      <w:r w:rsidRPr="00033DC6">
        <w:rPr>
          <w:sz w:val="20"/>
        </w:rPr>
        <w:t xml:space="preserve">    </w:t>
      </w:r>
      <w:proofErr w:type="gramStart"/>
      <w:r w:rsidRPr="00033DC6">
        <w:rPr>
          <w:sz w:val="20"/>
        </w:rPr>
        <w:t>public</w:t>
      </w:r>
      <w:proofErr w:type="gramEnd"/>
      <w:r w:rsidRPr="00033DC6">
        <w:rPr>
          <w:sz w:val="20"/>
        </w:rPr>
        <w:t xml:space="preserve"> void </w:t>
      </w:r>
      <w:proofErr w:type="spellStart"/>
      <w:r w:rsidRPr="00033DC6">
        <w:rPr>
          <w:sz w:val="20"/>
        </w:rPr>
        <w:t>onEvent</w:t>
      </w:r>
      <w:proofErr w:type="spellEnd"/>
      <w:r w:rsidRPr="00033DC6">
        <w:rPr>
          <w:sz w:val="20"/>
        </w:rPr>
        <w:t>(</w:t>
      </w:r>
      <w:proofErr w:type="spellStart"/>
      <w:r w:rsidRPr="00033DC6">
        <w:rPr>
          <w:sz w:val="20"/>
        </w:rPr>
        <w:t>InboundEvent</w:t>
      </w:r>
      <w:proofErr w:type="spellEnd"/>
      <w:r w:rsidRPr="00033DC6">
        <w:rPr>
          <w:sz w:val="20"/>
        </w:rPr>
        <w:t xml:space="preserve"> </w:t>
      </w:r>
      <w:proofErr w:type="spellStart"/>
      <w:r w:rsidRPr="00033DC6">
        <w:rPr>
          <w:sz w:val="20"/>
        </w:rPr>
        <w:t>inboundEvent</w:t>
      </w:r>
      <w:proofErr w:type="spellEnd"/>
      <w:r w:rsidRPr="00033DC6">
        <w:rPr>
          <w:sz w:val="20"/>
        </w:rPr>
        <w:t>) {</w:t>
      </w:r>
    </w:p>
    <w:p w:rsidR="00033DC6" w:rsidRPr="00033DC6" w:rsidRDefault="00033DC6" w:rsidP="00033DC6">
      <w:pPr>
        <w:pStyle w:val="Code"/>
        <w:rPr>
          <w:sz w:val="20"/>
        </w:rPr>
      </w:pPr>
      <w:r w:rsidRPr="00033DC6">
        <w:rPr>
          <w:sz w:val="20"/>
        </w:rPr>
        <w:t xml:space="preserve">        String </w:t>
      </w:r>
      <w:proofErr w:type="spellStart"/>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gramStart"/>
      <w:r w:rsidRPr="00033DC6">
        <w:rPr>
          <w:sz w:val="20"/>
        </w:rPr>
        <w:t>try</w:t>
      </w:r>
      <w:proofErr w:type="gramEnd"/>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"Event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inboundEvent.getName</w:t>
      </w:r>
      <w:proofErr w:type="spellEnd"/>
      <w:r w:rsidRPr="00033DC6">
        <w:rPr>
          <w:sz w:val="20"/>
        </w:rPr>
        <w:t>(</w:t>
      </w:r>
      <w:proofErr w:type="gramEnd"/>
      <w:r w:rsidRPr="00033DC6">
        <w:rPr>
          <w:sz w:val="20"/>
        </w:rPr>
        <w:t>) + ":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inboundEvent.getData</w:t>
      </w:r>
      <w:proofErr w:type="spellEnd"/>
      <w:r w:rsidRPr="00033DC6">
        <w:rPr>
          <w:sz w:val="20"/>
        </w:rPr>
        <w:t>(</w:t>
      </w:r>
      <w:proofErr w:type="gramEnd"/>
      <w:r w:rsidRPr="00033DC6">
        <w:rPr>
          <w:sz w:val="20"/>
        </w:rPr>
        <w:t>);</w:t>
      </w:r>
    </w:p>
    <w:p w:rsidR="00033DC6" w:rsidRPr="00033DC6" w:rsidRDefault="00033DC6" w:rsidP="00033DC6">
      <w:pPr>
        <w:pStyle w:val="Code"/>
        <w:rPr>
          <w:sz w:val="20"/>
        </w:rPr>
      </w:pPr>
      <w:r w:rsidRPr="00033DC6">
        <w:rPr>
          <w:sz w:val="20"/>
        </w:rPr>
        <w:t xml:space="preserve">        } catch (</w:t>
      </w:r>
      <w:proofErr w:type="spellStart"/>
      <w:r w:rsidRPr="00033DC6">
        <w:rPr>
          <w:sz w:val="20"/>
        </w:rPr>
        <w:t>IOException</w:t>
      </w:r>
      <w:proofErr w:type="spellEnd"/>
      <w:r w:rsidRPr="00033DC6">
        <w:rPr>
          <w:sz w:val="20"/>
        </w:rPr>
        <w:t xml:space="preserve"> ex)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"Failed to process event: " + </w:t>
      </w:r>
      <w:proofErr w:type="spellStart"/>
      <w:r w:rsidRPr="00033DC6">
        <w:rPr>
          <w:sz w:val="20"/>
        </w:rPr>
        <w:t>ex.getMessage</w:t>
      </w:r>
      <w:proofErr w:type="spellEnd"/>
      <w:r w:rsidRPr="00033DC6">
        <w:rPr>
          <w:sz w:val="20"/>
        </w:rPr>
        <w:t>();</w:t>
      </w:r>
    </w:p>
    <w:p w:rsidR="00033DC6" w:rsidRPr="00033DC6" w:rsidRDefault="00033DC6" w:rsidP="00033DC6">
      <w:pPr>
        <w:pStyle w:val="Code"/>
        <w:rPr>
          <w:sz w:val="20"/>
        </w:rPr>
      </w:pPr>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appendEventData</w:t>
      </w:r>
      <w:proofErr w:type="spellEnd"/>
      <w:r w:rsidRPr="00033DC6">
        <w:rPr>
          <w:sz w:val="20"/>
        </w:rPr>
        <w:t>(</w:t>
      </w:r>
      <w:proofErr w:type="spellStart"/>
      <w:proofErr w:type="gramEnd"/>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updateDrawings</w:t>
      </w:r>
      <w:proofErr w:type="spellEnd"/>
      <w:r w:rsidRPr="00033DC6">
        <w:rPr>
          <w:sz w:val="20"/>
        </w:rPr>
        <w:t>(</w:t>
      </w:r>
      <w:proofErr w:type="spellStart"/>
      <w:proofErr w:type="gramEnd"/>
      <w:r w:rsidRPr="00033DC6">
        <w:rPr>
          <w:sz w:val="20"/>
        </w:rPr>
        <w:t>drawingsResource</w:t>
      </w:r>
      <w:proofErr w:type="spellEnd"/>
      <w:r w:rsidRPr="00033DC6">
        <w:rPr>
          <w:sz w:val="20"/>
        </w:rPr>
        <w:t>);</w:t>
      </w:r>
    </w:p>
    <w:p w:rsidR="00033DC6" w:rsidRPr="00033DC6" w:rsidRDefault="00033DC6" w:rsidP="00033DC6">
      <w:pPr>
        <w:pStyle w:val="Code"/>
        <w:rPr>
          <w:sz w:val="20"/>
        </w:rPr>
      </w:pPr>
      <w:r w:rsidRPr="00033DC6">
        <w:rPr>
          <w:sz w:val="20"/>
        </w:rPr>
        <w:t xml:space="preserve">    }</w:t>
      </w:r>
    </w:p>
    <w:p w:rsidR="00033DC6" w:rsidRPr="00033DC6" w:rsidRDefault="00033DC6" w:rsidP="00033DC6">
      <w:pPr>
        <w:pStyle w:val="Code"/>
        <w:rPr>
          <w:sz w:val="20"/>
        </w:rPr>
      </w:pPr>
      <w:r w:rsidRPr="00033DC6">
        <w:rPr>
          <w:sz w:val="20"/>
        </w:rPr>
        <w:lastRenderedPageBreak/>
        <w:t>};</w:t>
      </w:r>
    </w:p>
    <w:p w:rsidR="004E7EA2" w:rsidRDefault="00033DC6" w:rsidP="00033DC6">
      <w:pPr>
        <w:pStyle w:val="Code"/>
        <w:rPr>
          <w:sz w:val="20"/>
        </w:rPr>
      </w:pPr>
      <w:proofErr w:type="spellStart"/>
      <w:proofErr w:type="gramStart"/>
      <w:r w:rsidRPr="00033DC6">
        <w:rPr>
          <w:sz w:val="20"/>
        </w:rPr>
        <w:t>updateStatus</w:t>
      </w:r>
      <w:proofErr w:type="spellEnd"/>
      <w:r w:rsidRPr="00033DC6">
        <w:rPr>
          <w:sz w:val="20"/>
        </w:rPr>
        <w:t>(</w:t>
      </w:r>
      <w:proofErr w:type="gramEnd"/>
      <w:r w:rsidRPr="00033DC6">
        <w:rPr>
          <w:sz w:val="20"/>
        </w:rPr>
        <w:t>"Listening to the SSE...");</w:t>
      </w:r>
    </w:p>
    <w:p w:rsidR="002C5C49" w:rsidRPr="00033DC6" w:rsidRDefault="004E7EA2" w:rsidP="00033DC6">
      <w:pPr>
        <w:pStyle w:val="Code"/>
        <w:rPr>
          <w:sz w:val="20"/>
        </w:rPr>
      </w:pPr>
      <w:proofErr w:type="gramStart"/>
      <w:r>
        <w:rPr>
          <w:sz w:val="20"/>
        </w:rPr>
        <w:t>return</w:t>
      </w:r>
      <w:proofErr w:type="gramEnd"/>
      <w:r>
        <w:rPr>
          <w:sz w:val="20"/>
        </w:rPr>
        <w:t xml:space="preserve"> </w:t>
      </w:r>
      <w:proofErr w:type="spellStart"/>
      <w:r>
        <w:rPr>
          <w:sz w:val="20"/>
        </w:rPr>
        <w:t>eventSource</w:t>
      </w:r>
      <w:proofErr w:type="spellEnd"/>
      <w:r>
        <w:rPr>
          <w:sz w:val="20"/>
        </w:rPr>
        <w:t>;</w:t>
      </w:r>
      <w:r w:rsidR="00033DC6" w:rsidRPr="00033DC6">
        <w:rPr>
          <w:sz w:val="20"/>
        </w:rPr>
        <w:t xml:space="preserve"> </w:t>
      </w:r>
    </w:p>
    <w:p w:rsidR="002C5C49" w:rsidRDefault="002C5C49" w:rsidP="002C5C49">
      <w:pPr>
        <w:pStyle w:val="ListParagraph"/>
      </w:pPr>
      <w:proofErr w:type="spellStart"/>
      <w:r w:rsidRPr="004E7EA2">
        <w:rPr>
          <w:rStyle w:val="InlineCode"/>
        </w:rPr>
        <w:t>EventSource</w:t>
      </w:r>
      <w:proofErr w:type="spellEnd"/>
      <w:r>
        <w:t xml:space="preserve"> is a Jersey API class similar to the one that's available to JavaScript in HTML5. As the constructor parameter we are passing </w:t>
      </w:r>
      <w:proofErr w:type="spellStart"/>
      <w:r w:rsidRPr="004E7EA2">
        <w:rPr>
          <w:rStyle w:val="InlineCode"/>
        </w:rPr>
        <w:t>WebTarget</w:t>
      </w:r>
      <w:proofErr w:type="spellEnd"/>
      <w:r>
        <w:t xml:space="preserve"> pointing to the events URI and we are implementing </w:t>
      </w:r>
      <w:proofErr w:type="spellStart"/>
      <w:proofErr w:type="gramStart"/>
      <w:r w:rsidRPr="004E7EA2">
        <w:rPr>
          <w:rStyle w:val="InlineCode"/>
        </w:rPr>
        <w:t>onEvent</w:t>
      </w:r>
      <w:proofErr w:type="spellEnd"/>
      <w:r w:rsidRPr="004E7EA2">
        <w:rPr>
          <w:rStyle w:val="InlineCode"/>
        </w:rPr>
        <w:t>(</w:t>
      </w:r>
      <w:proofErr w:type="gramEnd"/>
      <w:r w:rsidRPr="004E7EA2">
        <w:rPr>
          <w:rStyle w:val="InlineCode"/>
        </w:rPr>
        <w:t>)</w:t>
      </w:r>
      <w:r>
        <w:t xml:space="preserve"> method, which gets called for every incoming event. </w:t>
      </w:r>
      <w:proofErr w:type="spellStart"/>
      <w:r w:rsidRPr="004E7EA2">
        <w:rPr>
          <w:rStyle w:val="InlineCode"/>
        </w:rPr>
        <w:t>EventSource</w:t>
      </w:r>
      <w:proofErr w:type="spellEnd"/>
      <w:r>
        <w:t xml:space="preserve"> object automatically establishes the connection (by making </w:t>
      </w:r>
      <w:r w:rsidR="001E3524">
        <w:t xml:space="preserve">a </w:t>
      </w:r>
      <w:r w:rsidRPr="001E3524">
        <w:rPr>
          <w:rStyle w:val="InlineCode"/>
        </w:rPr>
        <w:t>HTTP GET</w:t>
      </w:r>
      <w:r>
        <w:t xml:space="preserve"> request to the passed web target) and calls the </w:t>
      </w:r>
      <w:proofErr w:type="spellStart"/>
      <w:r w:rsidRPr="001E3524">
        <w:rPr>
          <w:rStyle w:val="InlineCode"/>
        </w:rPr>
        <w:t>onEvent</w:t>
      </w:r>
      <w:proofErr w:type="spellEnd"/>
      <w:r>
        <w:t xml:space="preserve"> method and all the registered listeners (besides implementing the </w:t>
      </w:r>
      <w:proofErr w:type="spellStart"/>
      <w:proofErr w:type="gramStart"/>
      <w:r w:rsidRPr="001E3524">
        <w:rPr>
          <w:rStyle w:val="InlineCode"/>
        </w:rPr>
        <w:t>onEvent</w:t>
      </w:r>
      <w:proofErr w:type="spellEnd"/>
      <w:r w:rsidRPr="001E3524">
        <w:rPr>
          <w:rStyle w:val="InlineCode"/>
        </w:rPr>
        <w:t>(</w:t>
      </w:r>
      <w:proofErr w:type="gramEnd"/>
      <w:r w:rsidRPr="001E3524">
        <w:rPr>
          <w:rStyle w:val="InlineCode"/>
        </w:rPr>
        <w:t>)</w:t>
      </w:r>
      <w:r>
        <w:t xml:space="preserve"> method you can also implement event listeners and register them to the event source object) for every event. This is all asynchronous – i.e. happens on a separate thread – the </w:t>
      </w:r>
      <w:r w:rsidR="003F5413">
        <w:t xml:space="preserve">call to </w:t>
      </w:r>
      <w:proofErr w:type="spellStart"/>
      <w:r w:rsidR="003F5413" w:rsidRPr="001E3524">
        <w:rPr>
          <w:rStyle w:val="InlineCode"/>
        </w:rPr>
        <w:t>EventSource</w:t>
      </w:r>
      <w:proofErr w:type="spellEnd"/>
      <w:r w:rsidR="003F5413">
        <w:t xml:space="preserve"> constructor</w:t>
      </w:r>
      <w:r>
        <w:t xml:space="preserve"> returns immediately.</w:t>
      </w:r>
    </w:p>
    <w:p w:rsidR="002C5C49" w:rsidRDefault="002C5C49" w:rsidP="005A0256">
      <w:pPr>
        <w:pStyle w:val="ListParagraph"/>
        <w:numPr>
          <w:ilvl w:val="0"/>
          <w:numId w:val="10"/>
        </w:numPr>
      </w:pPr>
      <w:r>
        <w:t xml:space="preserve">To make sure our application </w:t>
      </w:r>
      <w:r w:rsidR="001E3524">
        <w:t xml:space="preserve">closes the event source when stopped, implement the </w:t>
      </w:r>
      <w:r w:rsidR="001E3524" w:rsidRPr="001E3524">
        <w:rPr>
          <w:rStyle w:val="InlineCode"/>
        </w:rPr>
        <w:t>disconnect(…)</w:t>
      </w:r>
      <w:r w:rsidR="001E3524">
        <w:t xml:space="preserve"> method to simply close the event source instance as follows</w:t>
      </w:r>
      <w:r>
        <w:t>:</w:t>
      </w:r>
    </w:p>
    <w:p w:rsidR="008E566A" w:rsidRDefault="001E3524" w:rsidP="003B2922">
      <w:pPr>
        <w:pStyle w:val="Code"/>
      </w:pPr>
      <w:proofErr w:type="spellStart"/>
      <w:proofErr w:type="gramStart"/>
      <w:r>
        <w:t>eventSource</w:t>
      </w:r>
      <w:r w:rsidR="003B2922" w:rsidRPr="003B2922">
        <w:t>.close</w:t>
      </w:r>
      <w:proofErr w:type="spellEnd"/>
      <w:r w:rsidR="003B2922" w:rsidRPr="003B2922">
        <w:t>(</w:t>
      </w:r>
      <w:proofErr w:type="gramEnd"/>
      <w:r w:rsidR="003B2922" w:rsidRPr="003B2922">
        <w:t>);</w:t>
      </w:r>
    </w:p>
    <w:p w:rsidR="003B2922" w:rsidRDefault="003B2922" w:rsidP="005A0256">
      <w:pPr>
        <w:pStyle w:val="ListParagraph"/>
        <w:numPr>
          <w:ilvl w:val="0"/>
          <w:numId w:val="10"/>
        </w:numPr>
      </w:pPr>
      <w:r>
        <w:t xml:space="preserve">At this point we are done. Run the application and try adding/removing drawings using the web browser – you should see events being printed out to the </w:t>
      </w:r>
      <w:r w:rsidR="001E3524">
        <w:t xml:space="preserve">application GUI and the list of drawings should get updated </w:t>
      </w:r>
      <w:r>
        <w:t>as you modify the list of drawings through the web interface.</w:t>
      </w:r>
    </w:p>
    <w:p w:rsidR="00402E44" w:rsidRPr="00402E44" w:rsidRDefault="003B2922" w:rsidP="003B2922">
      <w:r>
        <w:t xml:space="preserve">This concludes </w:t>
      </w:r>
      <w:del w:id="671" w:author="pdoschki" w:date="2013-05-03T09:28:00Z">
        <w:r w:rsidDel="00EF4AFA">
          <w:delText>the last exercise</w:delText>
        </w:r>
      </w:del>
      <w:ins w:id="672" w:author="pdoschki" w:date="2013-05-03T09:28:00Z">
        <w:r w:rsidR="00EF4AFA">
          <w:t>exercise 4</w:t>
        </w:r>
      </w:ins>
      <w:r>
        <w:t xml:space="preserve"> of this lab</w:t>
      </w:r>
      <w:r w:rsidR="006408DB">
        <w:t>,</w:t>
      </w:r>
      <w:r>
        <w:t xml:space="preserve"> which served as a quick introduction to </w:t>
      </w:r>
      <w:r w:rsidR="006408DB">
        <w:t xml:space="preserve">the </w:t>
      </w:r>
      <w:r>
        <w:t>basics of the JAX-RS and Jersey client-side programming model.</w:t>
      </w:r>
    </w:p>
    <w:p w:rsidR="00EF4AFA" w:rsidRDefault="00EF4AFA" w:rsidP="00EF4AFA">
      <w:pPr>
        <w:pStyle w:val="Heading1"/>
        <w:rPr>
          <w:ins w:id="673" w:author="pdoschki" w:date="2013-05-03T09:27:00Z"/>
        </w:rPr>
      </w:pPr>
      <w:bookmarkStart w:id="674" w:name="_Toc355681174"/>
      <w:ins w:id="675" w:author="pdoschki" w:date="2013-05-03T09:27:00Z">
        <w:r>
          <w:t xml:space="preserve">Exercise </w:t>
        </w:r>
      </w:ins>
      <w:ins w:id="676" w:author="pdoschki" w:date="2013-05-03T09:28:00Z">
        <w:r>
          <w:t>5</w:t>
        </w:r>
      </w:ins>
      <w:ins w:id="677" w:author="pdoschki" w:date="2013-05-03T09:27:00Z">
        <w:r>
          <w:t xml:space="preserve">: Implementing a </w:t>
        </w:r>
        <w:proofErr w:type="spellStart"/>
        <w:r>
          <w:t>Java</w:t>
        </w:r>
      </w:ins>
      <w:ins w:id="678" w:author="pdoschki" w:date="2013-05-03T09:28:00Z">
        <w:r>
          <w:t>FX</w:t>
        </w:r>
        <w:proofErr w:type="spellEnd"/>
        <w:r>
          <w:t xml:space="preserve"> based client</w:t>
        </w:r>
      </w:ins>
      <w:bookmarkEnd w:id="674"/>
    </w:p>
    <w:p w:rsidR="00EF4AFA" w:rsidRDefault="00EF4AFA" w:rsidP="00EF4AFA">
      <w:pPr>
        <w:rPr>
          <w:ins w:id="679" w:author="pdoschki" w:date="2013-05-03T09:27:00Z"/>
        </w:rPr>
      </w:pPr>
      <w:ins w:id="680" w:author="pdoschki" w:date="2013-05-03T09:27:00Z">
        <w:r>
          <w:t xml:space="preserve">In this last exercise of our lab we will develop a </w:t>
        </w:r>
        <w:proofErr w:type="spellStart"/>
        <w:r>
          <w:t>Java</w:t>
        </w:r>
      </w:ins>
      <w:ins w:id="681" w:author="pdoschki" w:date="2013-05-03T09:49:00Z">
        <w:r w:rsidR="00EE6E36">
          <w:t>FX</w:t>
        </w:r>
      </w:ins>
      <w:proofErr w:type="spellEnd"/>
      <w:ins w:id="682" w:author="pdoschki" w:date="2013-05-03T09:27:00Z">
        <w:r>
          <w:t xml:space="preserve">-based </w:t>
        </w:r>
      </w:ins>
      <w:ins w:id="683" w:author="pdoschki" w:date="2013-05-03T09:50:00Z">
        <w:r w:rsidR="00EE6E36">
          <w:t xml:space="preserve">client with the same functionality as the </w:t>
        </w:r>
        <w:proofErr w:type="spellStart"/>
        <w:r w:rsidR="00EE6E36">
          <w:t>AngularJS</w:t>
        </w:r>
        <w:proofErr w:type="spellEnd"/>
        <w:r w:rsidR="00EE6E36">
          <w:t xml:space="preserve">-based browser client. </w:t>
        </w:r>
      </w:ins>
      <w:ins w:id="684" w:author="pdoschki" w:date="2013-05-03T09:51:00Z">
        <w:r w:rsidR="00EE6E36">
          <w:t>W</w:t>
        </w:r>
      </w:ins>
      <w:ins w:id="685" w:author="pdoschki" w:date="2013-05-03T09:52:00Z">
        <w:r w:rsidR="00EE6E36">
          <w:t xml:space="preserve">e will use the </w:t>
        </w:r>
      </w:ins>
      <w:proofErr w:type="spellStart"/>
      <w:ins w:id="686" w:author="pdoschki" w:date="2013-05-03T09:55:00Z">
        <w:r w:rsidR="00EE6E36">
          <w:t>JavaFX</w:t>
        </w:r>
        <w:proofErr w:type="spellEnd"/>
        <w:r w:rsidR="00EE6E36">
          <w:t xml:space="preserve"> </w:t>
        </w:r>
        <w:proofErr w:type="spellStart"/>
        <w:r w:rsidR="00EE6E36">
          <w:t>WebView</w:t>
        </w:r>
        <w:proofErr w:type="spellEnd"/>
        <w:r w:rsidR="00EE6E36">
          <w:t xml:space="preserve"> component </w:t>
        </w:r>
      </w:ins>
      <w:ins w:id="687" w:author="pdoschki" w:date="2013-05-03T09:58:00Z">
        <w:r w:rsidR="00EE6E36">
          <w:t>(</w:t>
        </w:r>
      </w:ins>
      <w:ins w:id="688" w:author="pdoschki" w:date="2013-05-03T09:55:00Z">
        <w:r w:rsidR="00EE6E36">
          <w:t xml:space="preserve">which wraps a </w:t>
        </w:r>
        <w:proofErr w:type="spellStart"/>
        <w:r w:rsidR="00EE6E36">
          <w:t>WebKit</w:t>
        </w:r>
        <w:proofErr w:type="spellEnd"/>
        <w:r w:rsidR="00EE6E36">
          <w:t xml:space="preserve"> implementation</w:t>
        </w:r>
      </w:ins>
      <w:ins w:id="689" w:author="pdoschki" w:date="2013-05-03T09:58:00Z">
        <w:r w:rsidR="00EE6E36">
          <w:t>)</w:t>
        </w:r>
      </w:ins>
      <w:ins w:id="690" w:author="pdoschki" w:date="2013-05-03T09:55:00Z">
        <w:r w:rsidR="00EE6E36">
          <w:t xml:space="preserve"> to display the </w:t>
        </w:r>
      </w:ins>
      <w:ins w:id="691" w:author="pdoschki" w:date="2013-05-03T09:58:00Z">
        <w:r w:rsidR="00EE6E36">
          <w:t>html pages and execute the embedded JavaScript.</w:t>
        </w:r>
      </w:ins>
      <w:ins w:id="692" w:author="pdoschki" w:date="2013-05-03T09:59:00Z">
        <w:r w:rsidR="00EE6E36">
          <w:t xml:space="preserve"> Since </w:t>
        </w:r>
        <w:r w:rsidR="000B3FDC">
          <w:t xml:space="preserve">the underlying </w:t>
        </w:r>
        <w:proofErr w:type="spellStart"/>
        <w:r w:rsidR="000B3FDC">
          <w:t>WebKit</w:t>
        </w:r>
        <w:proofErr w:type="spellEnd"/>
        <w:r w:rsidR="000B3FDC">
          <w:t xml:space="preserve"> does not support </w:t>
        </w:r>
        <w:proofErr w:type="spellStart"/>
        <w:r w:rsidR="000B3FDC">
          <w:t>WebSocket</w:t>
        </w:r>
        <w:proofErr w:type="spellEnd"/>
        <w:r w:rsidR="000B3FDC">
          <w:t xml:space="preserve"> and SSE</w:t>
        </w:r>
      </w:ins>
      <w:ins w:id="693" w:author="pdoschki" w:date="2013-05-03T11:22:00Z">
        <w:r w:rsidR="00526544">
          <w:t>,</w:t>
        </w:r>
      </w:ins>
      <w:ins w:id="694" w:author="pdoschki" w:date="2013-05-03T09:59:00Z">
        <w:r w:rsidR="000B3FDC">
          <w:t xml:space="preserve"> we will implement this in Java. </w:t>
        </w:r>
      </w:ins>
      <w:ins w:id="695" w:author="pdoschki" w:date="2013-05-03T10:03:00Z">
        <w:r w:rsidR="000B3FDC">
          <w:t xml:space="preserve">We will only minimally modify the </w:t>
        </w:r>
      </w:ins>
      <w:ins w:id="696" w:author="pdoschki" w:date="2013-05-03T10:04:00Z">
        <w:r w:rsidR="000B3FDC">
          <w:t>JavaScript code</w:t>
        </w:r>
      </w:ins>
      <w:ins w:id="697" w:author="pdoschki" w:date="2013-05-03T10:11:00Z">
        <w:r w:rsidR="00BA0EB2">
          <w:t xml:space="preserve"> to replace the </w:t>
        </w:r>
        <w:proofErr w:type="spellStart"/>
        <w:r w:rsidR="00BA0EB2">
          <w:t>WebSocket</w:t>
        </w:r>
        <w:proofErr w:type="spellEnd"/>
        <w:r w:rsidR="00BA0EB2">
          <w:t xml:space="preserve">/SSE handling with hooks to the Java code using the Java </w:t>
        </w:r>
      </w:ins>
      <w:ins w:id="698" w:author="pdoschki" w:date="2013-05-03T10:12:00Z">
        <w:r w:rsidR="00BA0EB2">
          <w:t>–</w:t>
        </w:r>
      </w:ins>
      <w:ins w:id="699" w:author="pdoschki" w:date="2013-05-03T10:11:00Z">
        <w:r w:rsidR="00BA0EB2">
          <w:t xml:space="preserve"> JavaScript </w:t>
        </w:r>
      </w:ins>
      <w:proofErr w:type="gramStart"/>
      <w:ins w:id="700" w:author="pdoschki" w:date="2013-05-03T10:12:00Z">
        <w:r w:rsidR="00BA0EB2">
          <w:t xml:space="preserve">bridge as documented at </w:t>
        </w:r>
      </w:ins>
      <w:ins w:id="701" w:author="pdoschki" w:date="2013-05-03T10:15:00Z">
        <w:r w:rsidR="001C6479">
          <w:fldChar w:fldCharType="begin"/>
        </w:r>
        <w:r w:rsidR="00BA0EB2">
          <w:instrText xml:space="preserve"> HYPERLINK "</w:instrText>
        </w:r>
        <w:r w:rsidR="00BA0EB2" w:rsidRPr="00BA0EB2">
          <w:instrText>http://docs.oracle.com/javafx/2/api/javafx/scene/web/WebEngine.html</w:instrText>
        </w:r>
        <w:r w:rsidR="00BA0EB2">
          <w:instrText xml:space="preserve">" </w:instrText>
        </w:r>
        <w:r w:rsidR="001C6479">
          <w:fldChar w:fldCharType="separate"/>
        </w:r>
        <w:r w:rsidR="00BA0EB2" w:rsidRPr="00C56D30">
          <w:rPr>
            <w:rStyle w:val="Hyperlink"/>
          </w:rPr>
          <w:t>http://docs.oracle.com/javafx/2/api/javafx/scene/web/WebEngine.html</w:t>
        </w:r>
        <w:r w:rsidR="001C6479">
          <w:fldChar w:fldCharType="end"/>
        </w:r>
        <w:r w:rsidR="00BA0EB2">
          <w:t xml:space="preserve"> </w:t>
        </w:r>
      </w:ins>
      <w:ins w:id="702" w:author="pdoschki" w:date="2013-05-03T10:14:00Z">
        <w:r w:rsidR="00BA0EB2">
          <w:t xml:space="preserve">and </w:t>
        </w:r>
      </w:ins>
      <w:ins w:id="703" w:author="pdoschki" w:date="2013-05-03T10:16:00Z">
        <w:r w:rsidR="001C6479">
          <w:fldChar w:fldCharType="begin"/>
        </w:r>
        <w:r w:rsidR="00BA0EB2">
          <w:instrText xml:space="preserve"> HYPERLINK "</w:instrText>
        </w:r>
      </w:ins>
      <w:ins w:id="704" w:author="pdoschki" w:date="2013-05-03T10:14:00Z">
        <w:r w:rsidR="00BA0EB2" w:rsidRPr="00BA0EB2">
          <w:instrText>http://docs.oracle.com/javafx/2/webview/jfxpub-webview.htm</w:instrText>
        </w:r>
      </w:ins>
      <w:ins w:id="705" w:author="pdoschki" w:date="2013-05-03T10:16:00Z">
        <w:r w:rsidR="00BA0EB2">
          <w:instrText xml:space="preserve">" </w:instrText>
        </w:r>
        <w:r w:rsidR="001C6479">
          <w:fldChar w:fldCharType="separate"/>
        </w:r>
      </w:ins>
      <w:ins w:id="706" w:author="pdoschki" w:date="2013-05-03T10:14:00Z">
        <w:r w:rsidR="00BA0EB2" w:rsidRPr="00C56D30">
          <w:rPr>
            <w:rStyle w:val="Hyperlink"/>
          </w:rPr>
          <w:t>http://docs.oracle.com/javafx/2/webview/jfxpub-webview.htm</w:t>
        </w:r>
      </w:ins>
      <w:proofErr w:type="gramEnd"/>
      <w:ins w:id="707" w:author="pdoschki" w:date="2013-05-03T10:16:00Z">
        <w:r w:rsidR="001C6479">
          <w:fldChar w:fldCharType="end"/>
        </w:r>
        <w:r w:rsidR="00BA0EB2">
          <w:t xml:space="preserve">. The HTML and CSS code will not be modified. </w:t>
        </w:r>
      </w:ins>
      <w:ins w:id="708" w:author="pdoschki" w:date="2013-05-03T10:17:00Z">
        <w:r w:rsidR="00BA0EB2">
          <w:t xml:space="preserve">Exercise 5 is a nice example of a hybrid Java/JavaScript application showing how </w:t>
        </w:r>
        <w:proofErr w:type="spellStart"/>
        <w:r w:rsidR="00BA0EB2">
          <w:t>JavaFX</w:t>
        </w:r>
        <w:proofErr w:type="spellEnd"/>
        <w:r w:rsidR="00BA0EB2">
          <w:t xml:space="preserve"> can be used to extend existing and non-trivial JavaScript </w:t>
        </w:r>
      </w:ins>
      <w:ins w:id="709" w:author="pdoschki" w:date="2013-05-03T10:19:00Z">
        <w:r w:rsidR="00BA0EB2">
          <w:t>applications.</w:t>
        </w:r>
      </w:ins>
    </w:p>
    <w:p w:rsidR="00EF4AFA" w:rsidRDefault="00EF4AFA" w:rsidP="00EF4AFA">
      <w:pPr>
        <w:pStyle w:val="Heading2"/>
        <w:rPr>
          <w:ins w:id="710" w:author="pdoschki" w:date="2013-05-03T09:27:00Z"/>
        </w:rPr>
      </w:pPr>
      <w:bookmarkStart w:id="711" w:name="_Toc355681175"/>
      <w:ins w:id="712" w:author="pdoschki" w:date="2013-05-03T09:27:00Z">
        <w:r>
          <w:t xml:space="preserve">Step 1: Explore the initial </w:t>
        </w:r>
      </w:ins>
      <w:proofErr w:type="spellStart"/>
      <w:ins w:id="713" w:author="pdoschki" w:date="2013-05-03T10:20:00Z">
        <w:r w:rsidR="00B14CE8">
          <w:t>JavaFX</w:t>
        </w:r>
      </w:ins>
      <w:proofErr w:type="spellEnd"/>
      <w:ins w:id="714" w:author="pdoschki" w:date="2013-05-03T09:27:00Z">
        <w:r>
          <w:t xml:space="preserve"> project</w:t>
        </w:r>
        <w:bookmarkEnd w:id="711"/>
      </w:ins>
    </w:p>
    <w:p w:rsidR="00EF4AFA" w:rsidRDefault="00EF4AFA" w:rsidP="00EF4AFA">
      <w:pPr>
        <w:pStyle w:val="ListParagraph"/>
        <w:numPr>
          <w:ilvl w:val="0"/>
          <w:numId w:val="18"/>
        </w:numPr>
        <w:rPr>
          <w:ins w:id="715" w:author="pdoschki" w:date="2013-05-03T09:27:00Z"/>
        </w:rPr>
      </w:pPr>
      <w:ins w:id="716" w:author="pdoschki" w:date="2013-05-03T09:27:00Z">
        <w:r>
          <w:t xml:space="preserve">Open the project </w:t>
        </w:r>
        <w:proofErr w:type="spellStart"/>
        <w:r w:rsidRPr="008F7819">
          <w:rPr>
            <w:b/>
          </w:rPr>
          <w:t>drawingboard-</w:t>
        </w:r>
      </w:ins>
      <w:ins w:id="717" w:author="pdoschki" w:date="2013-05-03T10:20:00Z">
        <w:r w:rsidR="00B14CE8">
          <w:rPr>
            <w:b/>
          </w:rPr>
          <w:t>javafx</w:t>
        </w:r>
      </w:ins>
      <w:proofErr w:type="spellEnd"/>
      <w:ins w:id="718" w:author="pdoschki" w:date="2013-05-03T09:27:00Z">
        <w:r>
          <w:t xml:space="preserve"> from </w:t>
        </w:r>
        <w:r w:rsidRPr="008F7819">
          <w:rPr>
            <w:b/>
          </w:rPr>
          <w:t>&lt;</w:t>
        </w:r>
        <w:proofErr w:type="spellStart"/>
        <w:r w:rsidRPr="008F7819">
          <w:rPr>
            <w:b/>
          </w:rPr>
          <w:t>lab_root</w:t>
        </w:r>
        <w:proofErr w:type="spellEnd"/>
        <w:r w:rsidRPr="008F7819">
          <w:rPr>
            <w:b/>
          </w:rPr>
          <w:t>&gt;</w:t>
        </w:r>
        <w:r>
          <w:t xml:space="preserve"> directory.</w:t>
        </w:r>
      </w:ins>
    </w:p>
    <w:p w:rsidR="00EF4AFA" w:rsidRDefault="00EF4AFA" w:rsidP="00EF4AFA">
      <w:pPr>
        <w:pStyle w:val="ListParagraph"/>
        <w:numPr>
          <w:ilvl w:val="0"/>
          <w:numId w:val="18"/>
        </w:numPr>
        <w:rPr>
          <w:ins w:id="719" w:author="pdoschki" w:date="2013-05-03T09:27:00Z"/>
        </w:rPr>
      </w:pPr>
      <w:ins w:id="720" w:author="pdoschki" w:date="2013-05-03T09:27:00Z">
        <w:r>
          <w:t xml:space="preserve">Expand the “Drawing Board </w:t>
        </w:r>
      </w:ins>
      <w:proofErr w:type="spellStart"/>
      <w:ins w:id="721" w:author="pdoschki" w:date="2013-05-03T10:35:00Z">
        <w:r w:rsidR="004C65B3">
          <w:t>JavaFX</w:t>
        </w:r>
      </w:ins>
      <w:proofErr w:type="spellEnd"/>
      <w:ins w:id="722" w:author="pdoschki" w:date="2013-05-03T09:27:00Z">
        <w:r>
          <w:t xml:space="preserve">”/”Project Files” node of the project and double-click the </w:t>
        </w:r>
        <w:r w:rsidRPr="00DE68AD">
          <w:rPr>
            <w:rStyle w:val="InlineCode"/>
          </w:rPr>
          <w:t>pom.xml</w:t>
        </w:r>
        <w:r>
          <w:t xml:space="preserve"> file to open it. </w:t>
        </w:r>
      </w:ins>
    </w:p>
    <w:p w:rsidR="00EF4AFA" w:rsidRDefault="00EF4AFA" w:rsidP="00EF4AFA">
      <w:pPr>
        <w:pStyle w:val="ListParagraph"/>
        <w:rPr>
          <w:ins w:id="723" w:author="pdoschki" w:date="2013-05-03T09:27:00Z"/>
        </w:rPr>
      </w:pPr>
      <w:ins w:id="724" w:author="pdoschki" w:date="2013-05-03T09:27:00Z">
        <w:r>
          <w:lastRenderedPageBreak/>
          <w:t xml:space="preserve">The POM file of the project already contains all the necessary dependencies required </w:t>
        </w:r>
      </w:ins>
      <w:ins w:id="725" w:author="pdoschki" w:date="2013-05-03T10:51:00Z">
        <w:r w:rsidR="00641011">
          <w:t xml:space="preserve">for </w:t>
        </w:r>
        <w:proofErr w:type="gramStart"/>
        <w:r w:rsidR="00641011">
          <w:t>a  client</w:t>
        </w:r>
        <w:proofErr w:type="gramEnd"/>
        <w:r w:rsidR="00641011">
          <w:t xml:space="preserve">-side </w:t>
        </w:r>
        <w:proofErr w:type="spellStart"/>
        <w:r w:rsidR="00641011">
          <w:t>WebSocket</w:t>
        </w:r>
        <w:proofErr w:type="spellEnd"/>
        <w:r w:rsidR="00641011">
          <w:t xml:space="preserve"> and SSE implementation:</w:t>
        </w:r>
      </w:ins>
    </w:p>
    <w:p w:rsidR="00641011" w:rsidRPr="00641011" w:rsidRDefault="00641011" w:rsidP="00641011">
      <w:pPr>
        <w:pStyle w:val="Code"/>
        <w:rPr>
          <w:ins w:id="726" w:author="pdoschki" w:date="2013-05-03T10:50:00Z"/>
          <w:rStyle w:val="InlineCode"/>
        </w:rPr>
      </w:pPr>
      <w:ins w:id="727"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28" w:author="pdoschki" w:date="2013-05-03T10:50:00Z"/>
          <w:rStyle w:val="InlineCode"/>
        </w:rPr>
      </w:pPr>
      <w:ins w:id="729"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30" w:author="pdoschki" w:date="2013-05-03T10:50:00Z"/>
          <w:rStyle w:val="InlineCode"/>
        </w:rPr>
      </w:pPr>
      <w:ins w:id="731"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-client&lt;/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32" w:author="pdoschki" w:date="2013-05-03T10:50:00Z"/>
          <w:rStyle w:val="InlineCode"/>
        </w:rPr>
      </w:pPr>
      <w:ins w:id="733"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ins>
    </w:p>
    <w:p w:rsidR="00641011" w:rsidRPr="00641011" w:rsidRDefault="00641011" w:rsidP="00641011">
      <w:pPr>
        <w:pStyle w:val="Code"/>
        <w:rPr>
          <w:ins w:id="734" w:author="pdoschki" w:date="2013-05-03T10:50:00Z"/>
          <w:rStyle w:val="InlineCode"/>
        </w:rPr>
      </w:pPr>
      <w:ins w:id="735" w:author="pdoschki" w:date="2013-05-03T10:50:00Z">
        <w:r w:rsidRPr="00641011">
          <w:rPr>
            <w:rStyle w:val="InlineCode"/>
          </w:rPr>
          <w:t>&lt;/dependency&gt;</w:t>
        </w:r>
      </w:ins>
    </w:p>
    <w:p w:rsidR="00641011" w:rsidRPr="00641011" w:rsidRDefault="00641011" w:rsidP="00641011">
      <w:pPr>
        <w:pStyle w:val="Code"/>
        <w:rPr>
          <w:ins w:id="736" w:author="pdoschki" w:date="2013-05-03T10:50:00Z"/>
          <w:rStyle w:val="InlineCode"/>
        </w:rPr>
      </w:pPr>
      <w:ins w:id="737"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38" w:author="pdoschki" w:date="2013-05-03T10:50:00Z"/>
          <w:rStyle w:val="InlineCode"/>
        </w:rPr>
      </w:pPr>
      <w:ins w:id="739"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40" w:author="pdoschki" w:date="2013-05-03T10:50:00Z"/>
          <w:rStyle w:val="InlineCode"/>
        </w:rPr>
      </w:pPr>
      <w:ins w:id="741"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-container-grizzly&lt;/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42" w:author="pdoschki" w:date="2013-05-03T10:50:00Z"/>
          <w:rStyle w:val="InlineCode"/>
        </w:rPr>
      </w:pPr>
      <w:ins w:id="743"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ins>
    </w:p>
    <w:p w:rsidR="00641011" w:rsidRPr="00641011" w:rsidRDefault="00641011" w:rsidP="00641011">
      <w:pPr>
        <w:pStyle w:val="Code"/>
        <w:rPr>
          <w:ins w:id="744" w:author="pdoschki" w:date="2013-05-03T10:50:00Z"/>
          <w:rStyle w:val="InlineCode"/>
        </w:rPr>
      </w:pPr>
      <w:ins w:id="745" w:author="pdoschki" w:date="2013-05-03T10:50:00Z">
        <w:r w:rsidRPr="00641011">
          <w:rPr>
            <w:rStyle w:val="InlineCode"/>
          </w:rPr>
          <w:t>&lt;/dependency&gt;</w:t>
        </w:r>
      </w:ins>
    </w:p>
    <w:p w:rsidR="00641011" w:rsidRPr="00641011" w:rsidRDefault="00641011" w:rsidP="00641011">
      <w:pPr>
        <w:pStyle w:val="Code"/>
        <w:rPr>
          <w:ins w:id="746" w:author="pdoschki" w:date="2013-05-03T10:50:00Z"/>
          <w:rStyle w:val="InlineCode"/>
        </w:rPr>
      </w:pPr>
      <w:ins w:id="747"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48" w:author="pdoschki" w:date="2013-05-03T10:50:00Z"/>
          <w:rStyle w:val="InlineCode"/>
        </w:rPr>
      </w:pPr>
      <w:ins w:id="749"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org.glassfish.jersey.core</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50" w:author="pdoschki" w:date="2013-05-03T10:50:00Z"/>
          <w:rStyle w:val="InlineCode"/>
        </w:rPr>
      </w:pPr>
      <w:ins w:id="751"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jersey-client&lt;/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52" w:author="pdoschki" w:date="2013-05-03T10:50:00Z"/>
          <w:rStyle w:val="InlineCode"/>
        </w:rPr>
      </w:pPr>
      <w:ins w:id="753"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ins>
    </w:p>
    <w:p w:rsidR="00641011" w:rsidRPr="00641011" w:rsidRDefault="00641011" w:rsidP="00641011">
      <w:pPr>
        <w:pStyle w:val="Code"/>
        <w:rPr>
          <w:ins w:id="754" w:author="pdoschki" w:date="2013-05-03T10:50:00Z"/>
          <w:rStyle w:val="InlineCode"/>
        </w:rPr>
      </w:pPr>
      <w:ins w:id="755" w:author="pdoschki" w:date="2013-05-03T10:50:00Z">
        <w:r w:rsidRPr="00641011">
          <w:rPr>
            <w:rStyle w:val="InlineCode"/>
          </w:rPr>
          <w:t>&lt;/dependency&gt;</w:t>
        </w:r>
      </w:ins>
    </w:p>
    <w:p w:rsidR="00641011" w:rsidRPr="00641011" w:rsidRDefault="00641011" w:rsidP="00641011">
      <w:pPr>
        <w:pStyle w:val="Code"/>
        <w:rPr>
          <w:ins w:id="756" w:author="pdoschki" w:date="2013-05-03T10:50:00Z"/>
          <w:rStyle w:val="InlineCode"/>
        </w:rPr>
      </w:pPr>
      <w:ins w:id="757"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58" w:author="pdoschki" w:date="2013-05-03T10:50:00Z"/>
          <w:rStyle w:val="InlineCode"/>
        </w:rPr>
      </w:pPr>
      <w:ins w:id="759"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60" w:author="pdoschki" w:date="2013-05-03T10:50:00Z"/>
          <w:rStyle w:val="InlineCode"/>
        </w:rPr>
      </w:pPr>
      <w:ins w:id="761"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moxy</w:t>
        </w:r>
        <w:proofErr w:type="spellEnd"/>
        <w:r w:rsidRPr="00641011">
          <w:rPr>
            <w:rStyle w:val="InlineCode"/>
          </w:rPr>
          <w: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62" w:author="pdoschki" w:date="2013-05-03T10:50:00Z"/>
          <w:rStyle w:val="InlineCode"/>
        </w:rPr>
      </w:pPr>
      <w:ins w:id="763"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ins>
    </w:p>
    <w:p w:rsidR="00641011" w:rsidRPr="00641011" w:rsidRDefault="00641011" w:rsidP="00641011">
      <w:pPr>
        <w:pStyle w:val="Code"/>
        <w:rPr>
          <w:ins w:id="764" w:author="pdoschki" w:date="2013-05-03T10:50:00Z"/>
          <w:rStyle w:val="InlineCode"/>
        </w:rPr>
      </w:pPr>
      <w:ins w:id="765" w:author="pdoschki" w:date="2013-05-03T10:50:00Z">
        <w:r w:rsidRPr="00641011">
          <w:rPr>
            <w:rStyle w:val="InlineCode"/>
          </w:rPr>
          <w:t>&lt;/dependency&gt;</w:t>
        </w:r>
      </w:ins>
    </w:p>
    <w:p w:rsidR="00641011" w:rsidRPr="00641011" w:rsidRDefault="00641011" w:rsidP="00641011">
      <w:pPr>
        <w:pStyle w:val="Code"/>
        <w:rPr>
          <w:ins w:id="766" w:author="pdoschki" w:date="2013-05-03T10:50:00Z"/>
          <w:rStyle w:val="InlineCode"/>
        </w:rPr>
      </w:pPr>
      <w:ins w:id="767" w:author="pdoschki" w:date="2013-05-03T10:50:00Z">
        <w:r w:rsidRPr="00641011">
          <w:rPr>
            <w:rStyle w:val="InlineCode"/>
          </w:rPr>
          <w:t>&lt;</w:t>
        </w:r>
        <w:proofErr w:type="gramStart"/>
        <w:r w:rsidRPr="00641011">
          <w:rPr>
            <w:rStyle w:val="InlineCode"/>
          </w:rPr>
          <w:t>dependency</w:t>
        </w:r>
        <w:proofErr w:type="gramEnd"/>
        <w:r w:rsidRPr="00641011">
          <w:rPr>
            <w:rStyle w:val="InlineCode"/>
          </w:rPr>
          <w:t>&gt;</w:t>
        </w:r>
      </w:ins>
    </w:p>
    <w:p w:rsidR="00641011" w:rsidRPr="00641011" w:rsidRDefault="00641011" w:rsidP="00641011">
      <w:pPr>
        <w:pStyle w:val="Code"/>
        <w:rPr>
          <w:ins w:id="768" w:author="pdoschki" w:date="2013-05-03T10:50:00Z"/>
          <w:rStyle w:val="InlineCode"/>
        </w:rPr>
      </w:pPr>
      <w:ins w:id="769" w:author="pdoschki" w:date="2013-05-03T10:50:00Z">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ins>
    </w:p>
    <w:p w:rsidR="00641011" w:rsidRPr="00641011" w:rsidRDefault="00641011" w:rsidP="00641011">
      <w:pPr>
        <w:pStyle w:val="Code"/>
        <w:rPr>
          <w:ins w:id="770" w:author="pdoschki" w:date="2013-05-03T10:50:00Z"/>
          <w:rStyle w:val="InlineCode"/>
        </w:rPr>
      </w:pPr>
      <w:ins w:id="771" w:author="pdoschki" w:date="2013-05-03T10:50:00Z">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sse</w:t>
        </w:r>
        <w:proofErr w:type="spellEnd"/>
        <w:r w:rsidRPr="00641011">
          <w:rPr>
            <w:rStyle w:val="InlineCode"/>
          </w:rPr>
          <w:t>&lt;/</w:t>
        </w:r>
        <w:proofErr w:type="spellStart"/>
        <w:r w:rsidRPr="00641011">
          <w:rPr>
            <w:rStyle w:val="InlineCode"/>
          </w:rPr>
          <w:t>artifactId</w:t>
        </w:r>
        <w:proofErr w:type="spellEnd"/>
        <w:r w:rsidRPr="00641011">
          <w:rPr>
            <w:rStyle w:val="InlineCode"/>
          </w:rPr>
          <w:t>&gt;</w:t>
        </w:r>
      </w:ins>
    </w:p>
    <w:p w:rsidR="00641011" w:rsidRPr="00641011" w:rsidRDefault="00641011" w:rsidP="00641011">
      <w:pPr>
        <w:pStyle w:val="Code"/>
        <w:rPr>
          <w:ins w:id="772" w:author="pdoschki" w:date="2013-05-03T10:50:00Z"/>
          <w:rStyle w:val="InlineCode"/>
        </w:rPr>
      </w:pPr>
      <w:ins w:id="773" w:author="pdoschki" w:date="2013-05-03T10:50:00Z">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ins>
    </w:p>
    <w:p w:rsidR="00000000" w:rsidRDefault="00641011">
      <w:pPr>
        <w:pStyle w:val="Code"/>
        <w:spacing w:before="100"/>
        <w:rPr>
          <w:ins w:id="774" w:author="pdoschki" w:date="2013-05-03T09:27:00Z"/>
          <w:rStyle w:val="InlineCode"/>
        </w:rPr>
        <w:pPrChange w:id="775" w:author="pdoschki" w:date="2013-05-03T10:48:00Z">
          <w:pPr>
            <w:pStyle w:val="Code"/>
          </w:pPr>
        </w:pPrChange>
      </w:pPr>
      <w:ins w:id="776" w:author="pdoschki" w:date="2013-05-03T10:50:00Z">
        <w:r w:rsidRPr="00641011">
          <w:rPr>
            <w:rStyle w:val="InlineCode"/>
          </w:rPr>
          <w:t>&lt;/dependency&gt;</w:t>
        </w:r>
      </w:ins>
    </w:p>
    <w:p w:rsidR="00000000" w:rsidRDefault="00641011">
      <w:pPr>
        <w:pStyle w:val="ListParagraph"/>
        <w:numPr>
          <w:ilvl w:val="0"/>
          <w:numId w:val="18"/>
        </w:numPr>
        <w:rPr>
          <w:ins w:id="777" w:author="pdoschki" w:date="2013-05-03T10:55:00Z"/>
        </w:rPr>
        <w:pPrChange w:id="778" w:author="pdoschki" w:date="2013-05-03T12:10:00Z">
          <w:pPr>
            <w:pStyle w:val="ListParagraph"/>
          </w:pPr>
        </w:pPrChange>
      </w:pPr>
      <w:ins w:id="779" w:author="pdoschki" w:date="2013-05-03T10:55:00Z">
        <w:r>
          <w:t xml:space="preserve">Expand the “Drawing Board </w:t>
        </w:r>
      </w:ins>
      <w:proofErr w:type="spellStart"/>
      <w:ins w:id="780" w:author="pdoschki" w:date="2013-05-03T10:57:00Z">
        <w:r w:rsidR="00AF3E61">
          <w:t>JavaFX</w:t>
        </w:r>
      </w:ins>
      <w:proofErr w:type="spellEnd"/>
      <w:ins w:id="781" w:author="pdoschki" w:date="2013-05-03T10:55:00Z">
        <w:r w:rsidR="00D74607">
          <w:t>/</w:t>
        </w:r>
        <w:r>
          <w:t xml:space="preserve">Source Packages” </w:t>
        </w:r>
      </w:ins>
      <w:ins w:id="782" w:author="pdoschki" w:date="2013-05-03T11:12:00Z">
        <w:r w:rsidR="00D74607">
          <w:t xml:space="preserve">and </w:t>
        </w:r>
      </w:ins>
      <w:ins w:id="783" w:author="pdoschki" w:date="2013-05-03T11:13:00Z">
        <w:r w:rsidR="00D74607">
          <w:t xml:space="preserve">“Drawing Board </w:t>
        </w:r>
        <w:proofErr w:type="spellStart"/>
        <w:r w:rsidR="00D74607">
          <w:t>JavaFX</w:t>
        </w:r>
        <w:proofErr w:type="spellEnd"/>
        <w:r w:rsidR="00D74607">
          <w:t xml:space="preserve">/Other Sources” </w:t>
        </w:r>
      </w:ins>
      <w:ins w:id="784" w:author="pdoschki" w:date="2013-05-03T10:55:00Z">
        <w:r>
          <w:t>node</w:t>
        </w:r>
      </w:ins>
      <w:ins w:id="785" w:author="pdoschki" w:date="2013-05-03T11:13:00Z">
        <w:r w:rsidR="00D74607">
          <w:t>s</w:t>
        </w:r>
      </w:ins>
      <w:ins w:id="786" w:author="pdoschki" w:date="2013-05-03T10:55:00Z">
        <w:r>
          <w:t xml:space="preserve"> of the project. You can see </w:t>
        </w:r>
      </w:ins>
      <w:ins w:id="787" w:author="pdoschki" w:date="2013-05-03T11:08:00Z">
        <w:r w:rsidR="00AF3E61">
          <w:t>four</w:t>
        </w:r>
      </w:ins>
      <w:ins w:id="788" w:author="pdoschki" w:date="2013-05-03T10:55:00Z">
        <w:r w:rsidR="00D74607">
          <w:t xml:space="preserve"> classes</w:t>
        </w:r>
      </w:ins>
      <w:ins w:id="789" w:author="pdoschki" w:date="2013-05-03T11:14:00Z">
        <w:r w:rsidR="00D74607">
          <w:t xml:space="preserve"> below </w:t>
        </w:r>
        <w:proofErr w:type="spellStart"/>
        <w:r w:rsidR="00D74607" w:rsidRPr="00AF3E61">
          <w:rPr>
            <w:rStyle w:val="InlineCode"/>
          </w:rPr>
          <w:t>com.mycompany.websocket.draw.sample.javafx</w:t>
        </w:r>
        <w:proofErr w:type="spellEnd"/>
        <w:r w:rsidR="00D74607">
          <w:rPr>
            <w:rStyle w:val="InlineCode"/>
          </w:rPr>
          <w:t xml:space="preserve"> </w:t>
        </w:r>
      </w:ins>
      <w:ins w:id="790" w:author="pdoschki" w:date="2013-05-03T11:15:00Z">
        <w:r w:rsidR="00D74607">
          <w:t xml:space="preserve">and two resources below </w:t>
        </w:r>
      </w:ins>
      <w:proofErr w:type="spellStart"/>
      <w:ins w:id="791" w:author="pdoschki" w:date="2013-05-03T11:16:00Z">
        <w:r w:rsidR="00D74607">
          <w:rPr>
            <w:rStyle w:val="InlineCode"/>
          </w:rPr>
          <w:t>src.main.resources</w:t>
        </w:r>
        <w:proofErr w:type="spellEnd"/>
        <w:r w:rsidR="00D74607">
          <w:rPr>
            <w:rStyle w:val="InlineCode"/>
          </w:rPr>
          <w:t xml:space="preserve">. </w:t>
        </w:r>
      </w:ins>
      <w:proofErr w:type="spellStart"/>
      <w:ins w:id="792" w:author="pdoschki" w:date="2013-05-06T13:57:00Z">
        <w:r w:rsidR="00C72D1C">
          <w:rPr>
            <w:rStyle w:val="InlineCode"/>
          </w:rPr>
          <w:t>JavaFXDrawing</w:t>
        </w:r>
      </w:ins>
      <w:proofErr w:type="spellEnd"/>
      <w:ins w:id="793" w:author="pdoschki" w:date="2013-05-03T11:12:00Z">
        <w:r w:rsidR="00D74607" w:rsidRPr="00D74607">
          <w:t xml:space="preserve"> </w:t>
        </w:r>
        <w:proofErr w:type="gramStart"/>
        <w:r w:rsidR="00D74607">
          <w:t xml:space="preserve">and  </w:t>
        </w:r>
      </w:ins>
      <w:proofErr w:type="spellStart"/>
      <w:ins w:id="794" w:author="pdoschki" w:date="2013-05-06T13:57:00Z">
        <w:r w:rsidR="00C72D1C">
          <w:rPr>
            <w:rStyle w:val="InlineCode"/>
          </w:rPr>
          <w:t>DrawingController</w:t>
        </w:r>
      </w:ins>
      <w:proofErr w:type="spellEnd"/>
      <w:proofErr w:type="gramEnd"/>
      <w:ins w:id="795" w:author="pdoschki" w:date="2013-05-03T10:55:00Z">
        <w:r>
          <w:t xml:space="preserve"> </w:t>
        </w:r>
      </w:ins>
      <w:ins w:id="796" w:author="pdoschki" w:date="2013-05-03T11:12:00Z">
        <w:r w:rsidR="00D74607">
          <w:t>together with</w:t>
        </w:r>
      </w:ins>
      <w:ins w:id="797" w:author="pdoschki" w:date="2013-05-03T11:11:00Z">
        <w:r w:rsidR="00D74607">
          <w:t xml:space="preserve"> </w:t>
        </w:r>
      </w:ins>
      <w:ins w:id="798" w:author="pdoschki" w:date="2013-05-03T10:55:00Z">
        <w:r>
          <w:t xml:space="preserve"> </w:t>
        </w:r>
      </w:ins>
      <w:ins w:id="799" w:author="pdoschki" w:date="2013-05-06T13:57:00Z">
        <w:r w:rsidR="00C72D1C">
          <w:rPr>
            <w:rStyle w:val="InlineCode"/>
          </w:rPr>
          <w:t>drawing.xml</w:t>
        </w:r>
      </w:ins>
      <w:ins w:id="800" w:author="pdoschki" w:date="2013-05-03T11:18:00Z">
        <w:r w:rsidR="00D74607">
          <w:rPr>
            <w:rStyle w:val="InlineCode"/>
          </w:rPr>
          <w:t xml:space="preserve"> </w:t>
        </w:r>
      </w:ins>
      <w:ins w:id="801" w:author="pdoschki" w:date="2013-05-03T11:19:00Z">
        <w:r w:rsidR="00D74607">
          <w:t xml:space="preserve">and  </w:t>
        </w:r>
      </w:ins>
      <w:ins w:id="802" w:author="pdoschki" w:date="2013-05-06T13:58:00Z">
        <w:r w:rsidR="00C72D1C">
          <w:rPr>
            <w:rStyle w:val="InlineCode"/>
          </w:rPr>
          <w:t>drawing.css</w:t>
        </w:r>
      </w:ins>
      <w:ins w:id="803" w:author="pdoschki" w:date="2013-05-03T11:11:00Z">
        <w:r w:rsidR="00D74607">
          <w:t xml:space="preserve"> </w:t>
        </w:r>
      </w:ins>
      <w:proofErr w:type="spellStart"/>
      <w:ins w:id="804" w:author="pdoschki" w:date="2013-05-03T11:20:00Z">
        <w:r w:rsidR="00526544">
          <w:t>implemnt</w:t>
        </w:r>
      </w:ins>
      <w:proofErr w:type="spellEnd"/>
      <w:ins w:id="805" w:author="pdoschki" w:date="2013-05-03T11:19:00Z">
        <w:r w:rsidR="00526544">
          <w:t xml:space="preserve"> the skeleton</w:t>
        </w:r>
      </w:ins>
      <w:ins w:id="806" w:author="pdoschki" w:date="2013-05-03T11:20:00Z">
        <w:r w:rsidR="00526544">
          <w:t xml:space="preserve"> of the </w:t>
        </w:r>
        <w:proofErr w:type="spellStart"/>
        <w:r w:rsidR="00526544">
          <w:t>JavaFX</w:t>
        </w:r>
        <w:proofErr w:type="spellEnd"/>
        <w:r w:rsidR="00526544">
          <w:t xml:space="preserve"> application, that was built with the </w:t>
        </w:r>
        <w:proofErr w:type="spellStart"/>
        <w:r w:rsidR="00526544">
          <w:t>JavaFX</w:t>
        </w:r>
        <w:proofErr w:type="spellEnd"/>
        <w:r w:rsidR="00526544">
          <w:t xml:space="preserve"> </w:t>
        </w:r>
        <w:proofErr w:type="spellStart"/>
        <w:r w:rsidR="00526544">
          <w:t>SceneBuilder</w:t>
        </w:r>
        <w:proofErr w:type="spellEnd"/>
        <w:r w:rsidR="00526544">
          <w:t>.</w:t>
        </w:r>
      </w:ins>
      <w:ins w:id="807" w:author="pdoschki" w:date="2013-05-03T12:09:00Z">
        <w:r w:rsidR="00CF1931">
          <w:t xml:space="preserve"> E</w:t>
        </w:r>
      </w:ins>
      <w:ins w:id="808" w:author="pdoschki" w:date="2013-05-03T12:10:00Z">
        <w:r w:rsidR="00CF1931">
          <w:t xml:space="preserve">xplore the application’s </w:t>
        </w:r>
        <w:proofErr w:type="spellStart"/>
        <w:r w:rsidR="00CF1931">
          <w:t>artefacts</w:t>
        </w:r>
        <w:proofErr w:type="spellEnd"/>
        <w:r w:rsidR="00CF1931">
          <w:t xml:space="preserve"> by double-clicking on them. Note that </w:t>
        </w:r>
        <w:proofErr w:type="gramStart"/>
        <w:r w:rsidR="00CF1931">
          <w:t>a double-click</w:t>
        </w:r>
        <w:proofErr w:type="gramEnd"/>
        <w:r w:rsidR="00CF1931">
          <w:t xml:space="preserve"> on </w:t>
        </w:r>
      </w:ins>
      <w:ins w:id="809" w:author="pdoschki" w:date="2013-05-06T13:58:00Z">
        <w:r w:rsidR="00C72D1C">
          <w:rPr>
            <w:rStyle w:val="InlineCode"/>
          </w:rPr>
          <w:t>drawing.xml</w:t>
        </w:r>
      </w:ins>
      <w:ins w:id="810" w:author="pdoschki" w:date="2013-05-03T12:11:00Z">
        <w:r w:rsidR="00CF1931" w:rsidRPr="00CF1931">
          <w:t xml:space="preserve"> </w:t>
        </w:r>
        <w:r w:rsidR="00CF1931">
          <w:t xml:space="preserve">starts the </w:t>
        </w:r>
        <w:proofErr w:type="spellStart"/>
        <w:r w:rsidR="00CF1931">
          <w:t>SceneBuilder</w:t>
        </w:r>
        <w:proofErr w:type="spellEnd"/>
        <w:r w:rsidR="00CF1931">
          <w:t>.</w:t>
        </w:r>
      </w:ins>
    </w:p>
    <w:p w:rsidR="00641011" w:rsidRDefault="00641011" w:rsidP="00641011">
      <w:pPr>
        <w:pStyle w:val="ListParagraph"/>
        <w:numPr>
          <w:ilvl w:val="0"/>
          <w:numId w:val="18"/>
        </w:numPr>
        <w:rPr>
          <w:ins w:id="811" w:author="pdoschki" w:date="2013-05-03T10:55:00Z"/>
        </w:rPr>
      </w:pPr>
      <w:ins w:id="812" w:author="pdoschki" w:date="2013-05-03T10:55:00Z">
        <w:r>
          <w:t xml:space="preserve">Let’s run the project to see how the initial client application looks like. </w:t>
        </w:r>
      </w:ins>
    </w:p>
    <w:p w:rsidR="00641011" w:rsidRDefault="00641011" w:rsidP="00641011">
      <w:pPr>
        <w:pStyle w:val="ListParagraph"/>
        <w:rPr>
          <w:ins w:id="813" w:author="pdoschki" w:date="2013-05-03T12:19:00Z"/>
        </w:rPr>
      </w:pPr>
      <w:proofErr w:type="gramStart"/>
      <w:ins w:id="814" w:author="pdoschki" w:date="2013-05-03T10:55:00Z">
        <w:r>
          <w:t>To do that, first right-click on the project node and choose “Clean and Build” in the pop-up menu.</w:t>
        </w:r>
        <w:proofErr w:type="gramEnd"/>
        <w:r>
          <w:t xml:space="preserve"> </w:t>
        </w:r>
      </w:ins>
      <w:ins w:id="815" w:author="pdoschki" w:date="2013-05-03T12:12:00Z">
        <w:r w:rsidR="00CF1931">
          <w:t xml:space="preserve">Make sure that the </w:t>
        </w:r>
      </w:ins>
      <w:ins w:id="816" w:author="pdoschki" w:date="2013-05-03T12:13:00Z">
        <w:r w:rsidR="00CF1931">
          <w:t xml:space="preserve">web </w:t>
        </w:r>
      </w:ins>
      <w:ins w:id="817" w:author="pdoschki" w:date="2013-05-03T12:12:00Z">
        <w:r w:rsidR="00CF1931">
          <w:t xml:space="preserve">application from exercise 3 </w:t>
        </w:r>
      </w:ins>
      <w:ins w:id="818" w:author="pdoschki" w:date="2013-05-03T12:13:00Z">
        <w:r w:rsidR="00CF1931">
          <w:t xml:space="preserve">is still deployed and </w:t>
        </w:r>
      </w:ins>
      <w:proofErr w:type="spellStart"/>
      <w:ins w:id="819" w:author="pdoschki" w:date="2013-05-03T12:15:00Z">
        <w:r w:rsidR="00CF1931">
          <w:t>G</w:t>
        </w:r>
      </w:ins>
      <w:ins w:id="820" w:author="pdoschki" w:date="2013-05-03T12:13:00Z">
        <w:r w:rsidR="00CF1931">
          <w:t>lass</w:t>
        </w:r>
      </w:ins>
      <w:ins w:id="821" w:author="pdoschki" w:date="2013-05-03T12:15:00Z">
        <w:r w:rsidR="00CF1931">
          <w:t>F</w:t>
        </w:r>
      </w:ins>
      <w:ins w:id="822" w:author="pdoschki" w:date="2013-05-03T12:13:00Z">
        <w:r w:rsidR="00CF1931">
          <w:t>ish</w:t>
        </w:r>
        <w:proofErr w:type="spellEnd"/>
        <w:r w:rsidR="00CF1931">
          <w:t xml:space="preserve"> is running. </w:t>
        </w:r>
      </w:ins>
      <w:ins w:id="823" w:author="pdoschki" w:date="2013-05-03T12:15:00Z">
        <w:r w:rsidR="00CF1931">
          <w:t xml:space="preserve">Open a browser against it and add a couple of drawings. </w:t>
        </w:r>
      </w:ins>
      <w:ins w:id="824" w:author="pdoschki" w:date="2013-05-03T10:55:00Z">
        <w:r>
          <w:t xml:space="preserve">Then right-click on the project node again and choose “Run”. </w:t>
        </w:r>
      </w:ins>
      <w:ins w:id="825" w:author="pdoschki" w:date="2013-05-03T12:15:00Z">
        <w:r w:rsidR="00CF1931">
          <w:t xml:space="preserve"> </w:t>
        </w:r>
      </w:ins>
      <w:ins w:id="826" w:author="pdoschki" w:date="2013-05-03T12:16:00Z">
        <w:r w:rsidR="00CF1931">
          <w:t xml:space="preserve">You will note that the </w:t>
        </w:r>
        <w:proofErr w:type="spellStart"/>
        <w:r w:rsidR="00CF1931">
          <w:t>JavaFX</w:t>
        </w:r>
        <w:proofErr w:type="spellEnd"/>
        <w:r w:rsidR="00CF1931">
          <w:t xml:space="preserve"> client</w:t>
        </w:r>
      </w:ins>
      <w:ins w:id="827" w:author="pdoschki" w:date="2013-05-03T12:17:00Z">
        <w:r w:rsidR="00CF1931">
          <w:t xml:space="preserve"> shows the list of drawings created in the browser, but </w:t>
        </w:r>
      </w:ins>
      <w:ins w:id="828" w:author="pdoschki" w:date="2013-05-03T12:18:00Z">
        <w:r w:rsidR="00CF1931">
          <w:t>when you click on a drawing</w:t>
        </w:r>
      </w:ins>
      <w:ins w:id="829" w:author="pdoschki" w:date="2013-05-03T12:19:00Z">
        <w:r w:rsidR="00CF1931">
          <w:t xml:space="preserve"> name, you see something like:</w:t>
        </w:r>
      </w:ins>
    </w:p>
    <w:p w:rsidR="00CF1931" w:rsidRDefault="00FA050B" w:rsidP="00641011">
      <w:pPr>
        <w:pStyle w:val="ListParagraph"/>
        <w:rPr>
          <w:ins w:id="830" w:author="pdoschki" w:date="2013-05-03T12:19:00Z"/>
        </w:rPr>
      </w:pPr>
      <w:ins w:id="831" w:author="pdoschki" w:date="2013-05-03T12:30:00Z">
        <w:r>
          <w:rPr>
            <w:noProof/>
          </w:rPr>
          <w:lastRenderedPageBreak/>
          <w:drawing>
            <wp:inline distT="0" distB="0" distL="0" distR="0">
              <wp:extent cx="2342551" cy="1440000"/>
              <wp:effectExtent l="19050" t="0" r="59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342551" cy="1440000"/>
                      </a:xfrm>
                      <a:prstGeom prst="rect">
                        <a:avLst/>
                      </a:prstGeom>
                      <a:noFill/>
                      <a:ln w="9525">
                        <a:noFill/>
                        <a:miter lim="800000"/>
                        <a:headEnd/>
                        <a:tailEnd/>
                      </a:ln>
                    </pic:spPr>
                  </pic:pic>
                </a:graphicData>
              </a:graphic>
            </wp:inline>
          </w:drawing>
        </w:r>
      </w:ins>
      <w:ins w:id="832" w:author="pdoschki" w:date="2013-05-03T14:49:00Z">
        <w:r w:rsidR="00855163" w:rsidRPr="00855163">
          <w:t xml:space="preserve"> </w:t>
        </w:r>
        <w:r>
          <w:rPr>
            <w:noProof/>
          </w:rPr>
          <w:drawing>
            <wp:inline distT="0" distB="0" distL="0" distR="0">
              <wp:extent cx="1982769" cy="14400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982769" cy="1440000"/>
                      </a:xfrm>
                      <a:prstGeom prst="rect">
                        <a:avLst/>
                      </a:prstGeom>
                      <a:noFill/>
                      <a:ln w="9525">
                        <a:noFill/>
                        <a:miter lim="800000"/>
                        <a:headEnd/>
                        <a:tailEnd/>
                      </a:ln>
                    </pic:spPr>
                  </pic:pic>
                </a:graphicData>
              </a:graphic>
            </wp:inline>
          </w:drawing>
        </w:r>
      </w:ins>
    </w:p>
    <w:p w:rsidR="00CF1931" w:rsidRDefault="00CF1931" w:rsidP="00641011">
      <w:pPr>
        <w:pStyle w:val="ListParagraph"/>
        <w:rPr>
          <w:ins w:id="833" w:author="pdoschki" w:date="2013-05-03T10:55:00Z"/>
        </w:rPr>
      </w:pPr>
      <w:proofErr w:type="gramStart"/>
      <w:ins w:id="834" w:author="pdoschki" w:date="2013-05-03T12:19:00Z">
        <w:r>
          <w:t>which</w:t>
        </w:r>
        <w:proofErr w:type="gramEnd"/>
        <w:r>
          <w:t xml:space="preserve"> </w:t>
        </w:r>
        <w:r w:rsidR="00031356">
          <w:t xml:space="preserve">shows that something is broken. </w:t>
        </w:r>
      </w:ins>
      <w:ins w:id="835" w:author="pdoschki" w:date="2013-05-03T12:22:00Z">
        <w:r w:rsidR="00031356">
          <w:t xml:space="preserve">Also when you go back to the drawing list in the </w:t>
        </w:r>
        <w:proofErr w:type="spellStart"/>
        <w:r w:rsidR="00031356">
          <w:t>JavaFX</w:t>
        </w:r>
        <w:proofErr w:type="spellEnd"/>
        <w:r w:rsidR="00031356">
          <w:t xml:space="preserve"> app and add some more drawings, they will appear in the browser</w:t>
        </w:r>
      </w:ins>
      <w:ins w:id="836" w:author="pdoschki" w:date="2013-05-03T12:23:00Z">
        <w:r w:rsidR="00031356">
          <w:t xml:space="preserve">, but won’t be reflected in the </w:t>
        </w:r>
        <w:proofErr w:type="spellStart"/>
        <w:r w:rsidR="00031356">
          <w:t>JavaFX</w:t>
        </w:r>
        <w:proofErr w:type="spellEnd"/>
        <w:r w:rsidR="00031356">
          <w:t xml:space="preserve"> view. </w:t>
        </w:r>
      </w:ins>
      <w:ins w:id="837" w:author="pdoschki" w:date="2013-05-03T12:24:00Z">
        <w:r w:rsidR="00031356">
          <w:t xml:space="preserve">This is because for now only JAX-RS is </w:t>
        </w:r>
        <w:proofErr w:type="gramStart"/>
        <w:r w:rsidR="00031356">
          <w:t>working(</w:t>
        </w:r>
        <w:proofErr w:type="gramEnd"/>
        <w:r w:rsidR="00031356">
          <w:t xml:space="preserve">the </w:t>
        </w:r>
        <w:proofErr w:type="spellStart"/>
        <w:r w:rsidR="00031356">
          <w:t>AngularJS</w:t>
        </w:r>
        <w:proofErr w:type="spellEnd"/>
        <w:r w:rsidR="00031356">
          <w:t xml:space="preserve"> code</w:t>
        </w:r>
      </w:ins>
      <w:ins w:id="838" w:author="pdoschki" w:date="2013-05-03T12:29:00Z">
        <w:r w:rsidR="00031356">
          <w:t xml:space="preserve"> in </w:t>
        </w:r>
        <w:proofErr w:type="spellStart"/>
        <w:r w:rsidR="00031356">
          <w:t>WebView</w:t>
        </w:r>
      </w:ins>
      <w:proofErr w:type="spellEnd"/>
      <w:ins w:id="839" w:author="pdoschki" w:date="2013-05-03T12:24:00Z">
        <w:r w:rsidR="00031356">
          <w:t xml:space="preserve">) </w:t>
        </w:r>
      </w:ins>
      <w:ins w:id="840" w:author="pdoschki" w:date="2013-05-03T12:26:00Z">
        <w:r w:rsidR="00031356">
          <w:t xml:space="preserve">but the </w:t>
        </w:r>
      </w:ins>
      <w:ins w:id="841" w:author="pdoschki" w:date="2013-05-03T12:24:00Z">
        <w:r w:rsidR="00031356">
          <w:t xml:space="preserve"> </w:t>
        </w:r>
        <w:proofErr w:type="spellStart"/>
        <w:r w:rsidR="00031356">
          <w:t>WebSocket</w:t>
        </w:r>
        <w:proofErr w:type="spellEnd"/>
        <w:r w:rsidR="00031356">
          <w:t xml:space="preserve"> and SSE </w:t>
        </w:r>
      </w:ins>
      <w:ins w:id="842" w:author="pdoschki" w:date="2013-05-03T12:26:00Z">
        <w:r w:rsidR="00031356">
          <w:t xml:space="preserve">implementations are </w:t>
        </w:r>
      </w:ins>
      <w:ins w:id="843" w:author="pdoschki" w:date="2013-05-03T12:27:00Z">
        <w:r w:rsidR="00031356">
          <w:t>not there yet.</w:t>
        </w:r>
      </w:ins>
    </w:p>
    <w:p w:rsidR="00641011" w:rsidRPr="008F7819" w:rsidRDefault="00641011" w:rsidP="00641011">
      <w:pPr>
        <w:pStyle w:val="ListParagraph"/>
        <w:numPr>
          <w:ilvl w:val="0"/>
          <w:numId w:val="18"/>
        </w:numPr>
        <w:rPr>
          <w:ins w:id="844" w:author="pdoschki" w:date="2013-05-03T10:55:00Z"/>
        </w:rPr>
      </w:pPr>
      <w:ins w:id="845" w:author="pdoschki" w:date="2013-05-03T10:55:00Z">
        <w:r>
          <w:t>Once done, close the application.</w:t>
        </w:r>
      </w:ins>
    </w:p>
    <w:p w:rsidR="00AF3E61" w:rsidRDefault="00AF3E61" w:rsidP="00AF3E61">
      <w:pPr>
        <w:pStyle w:val="Heading2"/>
        <w:rPr>
          <w:ins w:id="846" w:author="pdoschki" w:date="2013-05-03T14:21:00Z"/>
        </w:rPr>
      </w:pPr>
      <w:bookmarkStart w:id="847" w:name="_Toc355681176"/>
      <w:ins w:id="848" w:author="pdoschki" w:date="2013-05-03T10:55:00Z">
        <w:r>
          <w:t xml:space="preserve">Step </w:t>
        </w:r>
      </w:ins>
      <w:ins w:id="849" w:author="pdoschki" w:date="2013-05-03T10:56:00Z">
        <w:r>
          <w:t>2</w:t>
        </w:r>
      </w:ins>
      <w:ins w:id="850" w:author="pdoschki" w:date="2013-05-03T10:55:00Z">
        <w:r>
          <w:t xml:space="preserve">: </w:t>
        </w:r>
      </w:ins>
      <w:proofErr w:type="spellStart"/>
      <w:ins w:id="851" w:author="pdoschki" w:date="2013-05-03T12:32:00Z">
        <w:r w:rsidR="0047696C">
          <w:t>Ajust</w:t>
        </w:r>
        <w:proofErr w:type="spellEnd"/>
        <w:r w:rsidR="0047696C">
          <w:t xml:space="preserve"> the Drawing Board Web Application</w:t>
        </w:r>
      </w:ins>
      <w:bookmarkEnd w:id="847"/>
    </w:p>
    <w:p w:rsidR="00000000" w:rsidRDefault="00471772">
      <w:pPr>
        <w:pStyle w:val="ListParagraph"/>
        <w:numPr>
          <w:ilvl w:val="0"/>
          <w:numId w:val="20"/>
        </w:numPr>
        <w:rPr>
          <w:ins w:id="852" w:author="pdoschki" w:date="2013-05-03T14:44:00Z"/>
        </w:rPr>
        <w:pPrChange w:id="853" w:author="pdoschki" w:date="2013-05-03T14:46:00Z">
          <w:pPr>
            <w:pStyle w:val="ListParagraph"/>
          </w:pPr>
        </w:pPrChange>
      </w:pPr>
      <w:ins w:id="854" w:author="pdoschki" w:date="2013-05-03T14:30:00Z">
        <w:r>
          <w:t xml:space="preserve">Starting point is the web application we developed in </w:t>
        </w:r>
      </w:ins>
      <w:ins w:id="855" w:author="pdoschki" w:date="2013-05-03T14:31:00Z">
        <w:r w:rsidR="00420484">
          <w:t xml:space="preserve">exercise 3. </w:t>
        </w:r>
      </w:ins>
      <w:ins w:id="856" w:author="pdoschki" w:date="2013-05-03T14:32:00Z">
        <w:r w:rsidR="00420484">
          <w:t xml:space="preserve">The </w:t>
        </w:r>
      </w:ins>
      <w:proofErr w:type="spellStart"/>
      <w:ins w:id="857" w:author="pdoschki" w:date="2013-05-03T14:33:00Z">
        <w:r w:rsidR="00420484">
          <w:t>WebKit</w:t>
        </w:r>
      </w:ins>
      <w:proofErr w:type="spellEnd"/>
      <w:ins w:id="858" w:author="pdoschki" w:date="2013-05-03T14:32:00Z">
        <w:r w:rsidR="00420484">
          <w:t xml:space="preserve"> integrated </w:t>
        </w:r>
      </w:ins>
      <w:ins w:id="859" w:author="pdoschki" w:date="2013-05-03T14:33:00Z">
        <w:r w:rsidR="00420484">
          <w:t xml:space="preserve">in </w:t>
        </w:r>
      </w:ins>
      <w:proofErr w:type="spellStart"/>
      <w:ins w:id="860" w:author="pdoschki" w:date="2013-05-03T14:32:00Z">
        <w:r w:rsidR="00420484">
          <w:t>Web</w:t>
        </w:r>
      </w:ins>
      <w:ins w:id="861" w:author="pdoschki" w:date="2013-05-03T14:33:00Z">
        <w:r w:rsidR="00420484">
          <w:t>View</w:t>
        </w:r>
      </w:ins>
      <w:proofErr w:type="spellEnd"/>
      <w:ins w:id="862" w:author="pdoschki" w:date="2013-05-03T14:32:00Z">
        <w:r w:rsidR="00420484">
          <w:t xml:space="preserve"> treats </w:t>
        </w:r>
      </w:ins>
      <w:ins w:id="863" w:author="pdoschki" w:date="2013-05-03T14:33:00Z">
        <w:r w:rsidR="00420484">
          <w:t xml:space="preserve">JavaScript code differently. While most browsers today do not stop the execution of JavaScript when referencing non existing functions or properties, </w:t>
        </w:r>
      </w:ins>
      <w:ins w:id="864" w:author="pdoschki" w:date="2013-05-03T14:38:00Z">
        <w:r w:rsidR="00420484">
          <w:t>this</w:t>
        </w:r>
      </w:ins>
      <w:ins w:id="865" w:author="pdoschki" w:date="2013-05-03T14:33:00Z">
        <w:r w:rsidR="00420484">
          <w:t xml:space="preserve"> seem </w:t>
        </w:r>
      </w:ins>
      <w:ins w:id="866" w:author="pdoschki" w:date="2013-05-03T14:38:00Z">
        <w:r w:rsidR="00420484">
          <w:t xml:space="preserve">not </w:t>
        </w:r>
      </w:ins>
      <w:ins w:id="867" w:author="pdoschki" w:date="2013-05-03T14:33:00Z">
        <w:r w:rsidR="00420484">
          <w:t>to</w:t>
        </w:r>
      </w:ins>
      <w:ins w:id="868" w:author="pdoschki" w:date="2013-05-03T14:38:00Z">
        <w:r w:rsidR="00420484">
          <w:t xml:space="preserve"> be the case with the </w:t>
        </w:r>
      </w:ins>
      <w:ins w:id="869" w:author="pdoschki" w:date="2013-05-03T14:39:00Z">
        <w:r w:rsidR="00420484">
          <w:t>JavaScript</w:t>
        </w:r>
      </w:ins>
      <w:ins w:id="870" w:author="pdoschki" w:date="2013-05-03T14:38:00Z">
        <w:r w:rsidR="00420484">
          <w:t xml:space="preserve"> engine</w:t>
        </w:r>
      </w:ins>
      <w:ins w:id="871" w:author="pdoschki" w:date="2013-05-03T14:33:00Z">
        <w:r w:rsidR="00420484">
          <w:t xml:space="preserve"> </w:t>
        </w:r>
      </w:ins>
      <w:ins w:id="872" w:author="pdoschki" w:date="2013-05-03T14:39:00Z">
        <w:r w:rsidR="00420484">
          <w:t xml:space="preserve">in </w:t>
        </w:r>
        <w:proofErr w:type="spellStart"/>
        <w:r w:rsidR="00420484">
          <w:t>WebView</w:t>
        </w:r>
        <w:proofErr w:type="spellEnd"/>
        <w:r w:rsidR="00420484">
          <w:t>. That is why we need to introduce</w:t>
        </w:r>
        <w:r w:rsidR="002A5041">
          <w:t xml:space="preserve"> a variable </w:t>
        </w:r>
        <w:r w:rsidR="00420484">
          <w:t xml:space="preserve">in controllers.js that is used to tell us if the </w:t>
        </w:r>
        <w:proofErr w:type="spellStart"/>
        <w:r w:rsidR="00420484">
          <w:t>the</w:t>
        </w:r>
        <w:proofErr w:type="spellEnd"/>
        <w:r w:rsidR="00420484">
          <w:t xml:space="preserve"> </w:t>
        </w:r>
      </w:ins>
      <w:ins w:id="873" w:author="pdoschki" w:date="2013-05-03T14:40:00Z">
        <w:r w:rsidR="00420484">
          <w:t xml:space="preserve">JavaScript code is executing in a normal browser or </w:t>
        </w:r>
      </w:ins>
      <w:proofErr w:type="spellStart"/>
      <w:ins w:id="874" w:author="pdoschki" w:date="2013-05-03T14:41:00Z">
        <w:r w:rsidR="00420484">
          <w:t>JavaFX</w:t>
        </w:r>
        <w:proofErr w:type="spellEnd"/>
        <w:r w:rsidR="00855163">
          <w:t xml:space="preserve">, so that we can avoid the problem of a missing </w:t>
        </w:r>
        <w:proofErr w:type="spellStart"/>
        <w:r w:rsidR="00855163">
          <w:t>WebSocket</w:t>
        </w:r>
        <w:proofErr w:type="spellEnd"/>
        <w:r w:rsidR="00855163">
          <w:t xml:space="preserve">/SSE implementation in </w:t>
        </w:r>
        <w:proofErr w:type="spellStart"/>
        <w:r w:rsidR="00855163">
          <w:t>JavaFX</w:t>
        </w:r>
        <w:proofErr w:type="spellEnd"/>
        <w:r w:rsidR="00855163">
          <w:t>/</w:t>
        </w:r>
        <w:proofErr w:type="spellStart"/>
        <w:r w:rsidR="00855163">
          <w:t>WebKit</w:t>
        </w:r>
        <w:proofErr w:type="spellEnd"/>
        <w:r w:rsidR="00855163">
          <w:t>:</w:t>
        </w:r>
      </w:ins>
      <w:ins w:id="875" w:author="pdoschki" w:date="2013-05-03T14:44:00Z">
        <w:r w:rsidR="00855163" w:rsidRPr="00855163">
          <w:t xml:space="preserve"> </w:t>
        </w:r>
      </w:ins>
    </w:p>
    <w:p w:rsidR="00855163" w:rsidRPr="00641011" w:rsidRDefault="00855163" w:rsidP="00855163">
      <w:pPr>
        <w:pStyle w:val="Code"/>
        <w:rPr>
          <w:ins w:id="876" w:author="pdoschki" w:date="2013-05-03T14:44:00Z"/>
          <w:rStyle w:val="InlineCode"/>
        </w:rPr>
      </w:pPr>
      <w:proofErr w:type="spellStart"/>
      <w:proofErr w:type="gramStart"/>
      <w:ins w:id="877" w:author="pdoschki" w:date="2013-05-03T14:44:00Z">
        <w:r w:rsidRPr="00855163">
          <w:rPr>
            <w:rStyle w:val="InlineCode"/>
          </w:rPr>
          <w:t>var</w:t>
        </w:r>
        <w:proofErr w:type="spellEnd"/>
        <w:proofErr w:type="gramEnd"/>
        <w:r w:rsidRPr="00855163">
          <w:rPr>
            <w:rStyle w:val="InlineCode"/>
          </w:rPr>
          <w:t xml:space="preserve"> </w:t>
        </w:r>
        <w:proofErr w:type="spellStart"/>
        <w:r w:rsidRPr="00855163">
          <w:rPr>
            <w:rStyle w:val="InlineCode"/>
          </w:rPr>
          <w:t>javaFXClient</w:t>
        </w:r>
        <w:proofErr w:type="spellEnd"/>
        <w:r w:rsidRPr="00855163">
          <w:rPr>
            <w:rStyle w:val="InlineCode"/>
          </w:rPr>
          <w:t xml:space="preserve"> = </w:t>
        </w:r>
        <w:proofErr w:type="spellStart"/>
        <w:r w:rsidRPr="00855163">
          <w:rPr>
            <w:rStyle w:val="InlineCode"/>
          </w:rPr>
          <w:t>navigator.appVersion.indexOf</w:t>
        </w:r>
        <w:proofErr w:type="spellEnd"/>
        <w:r w:rsidRPr="00855163">
          <w:rPr>
            <w:rStyle w:val="InlineCode"/>
          </w:rPr>
          <w:t>("</w:t>
        </w:r>
        <w:proofErr w:type="spellStart"/>
        <w:r w:rsidRPr="00855163">
          <w:rPr>
            <w:rStyle w:val="InlineCode"/>
          </w:rPr>
          <w:t>JavaFX</w:t>
        </w:r>
        <w:proofErr w:type="spellEnd"/>
        <w:r w:rsidRPr="00855163">
          <w:rPr>
            <w:rStyle w:val="InlineCode"/>
          </w:rPr>
          <w:t>") &gt; 0;</w:t>
        </w:r>
        <w:r w:rsidRPr="00641011">
          <w:rPr>
            <w:rStyle w:val="InlineCode"/>
          </w:rPr>
          <w:t xml:space="preserve">    </w:t>
        </w:r>
      </w:ins>
    </w:p>
    <w:p w:rsidR="00015653" w:rsidRDefault="00015653" w:rsidP="00015653">
      <w:pPr>
        <w:pStyle w:val="ListParagraph"/>
        <w:numPr>
          <w:ilvl w:val="0"/>
          <w:numId w:val="20"/>
        </w:numPr>
        <w:rPr>
          <w:ins w:id="878" w:author="pdoschki" w:date="2013-05-06T09:34:00Z"/>
        </w:rPr>
      </w:pPr>
      <w:ins w:id="879" w:author="pdoschki" w:date="2013-05-06T09:34:00Z">
        <w:r>
          <w:t>This results in the following modifications</w:t>
        </w:r>
        <w:r w:rsidR="0050171F">
          <w:t xml:space="preserve"> in the </w:t>
        </w:r>
        <w:proofErr w:type="spellStart"/>
        <w:r w:rsidR="0050171F">
          <w:t>MainController</w:t>
        </w:r>
        <w:proofErr w:type="spellEnd"/>
        <w:r w:rsidR="0050171F">
          <w:t xml:space="preserve"> function</w:t>
        </w:r>
      </w:ins>
      <w:ins w:id="880" w:author="pdoschki" w:date="2013-05-06T09:39:00Z">
        <w:r w:rsidR="0050171F">
          <w:t xml:space="preserve"> of controllers.js</w:t>
        </w:r>
      </w:ins>
      <w:ins w:id="881" w:author="pdoschki" w:date="2013-05-06T09:34:00Z">
        <w:r w:rsidRPr="00015653">
          <w:t xml:space="preserve"> </w:t>
        </w:r>
        <w:r>
          <w:t>:</w:t>
        </w:r>
        <w:r w:rsidRPr="00855163">
          <w:t xml:space="preserve"> </w:t>
        </w:r>
      </w:ins>
    </w:p>
    <w:p w:rsidR="00015653" w:rsidRPr="00015653" w:rsidRDefault="00015653" w:rsidP="00015653">
      <w:pPr>
        <w:pStyle w:val="Code"/>
        <w:rPr>
          <w:ins w:id="882" w:author="pdoschki" w:date="2013-05-06T09:35:00Z"/>
          <w:rStyle w:val="InlineCode"/>
        </w:rPr>
      </w:pPr>
      <w:ins w:id="883" w:author="pdoschki" w:date="2013-05-06T09:35:00Z">
        <w:r w:rsidRPr="00015653">
          <w:rPr>
            <w:rStyle w:val="InlineCode"/>
          </w:rPr>
          <w:t>// listens to server-sent events for the list of drawings</w:t>
        </w:r>
      </w:ins>
    </w:p>
    <w:p w:rsidR="00015653" w:rsidRPr="00015653" w:rsidRDefault="00015653" w:rsidP="00015653">
      <w:pPr>
        <w:pStyle w:val="Code"/>
        <w:rPr>
          <w:ins w:id="884" w:author="pdoschki" w:date="2013-05-06T09:35:00Z"/>
          <w:rStyle w:val="InlineCode"/>
        </w:rPr>
      </w:pPr>
      <w:proofErr w:type="gramStart"/>
      <w:ins w:id="885" w:author="pdoschki" w:date="2013-05-06T09:35:00Z">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w:t>
        </w:r>
      </w:ins>
    </w:p>
    <w:p w:rsidR="00015653" w:rsidRDefault="00015653" w:rsidP="00015653">
      <w:pPr>
        <w:pStyle w:val="Code"/>
        <w:rPr>
          <w:ins w:id="886" w:author="pdoschki" w:date="2013-05-06T09:35:00Z"/>
          <w:rStyle w:val="InlineCode"/>
        </w:rPr>
      </w:pPr>
      <w:ins w:id="887" w:author="pdoschki" w:date="2013-05-06T09:35:00Z">
        <w:r w:rsidRPr="00015653">
          <w:rPr>
            <w:rStyle w:val="InlineCode"/>
          </w:rPr>
          <w:t xml:space="preserve">    $</w:t>
        </w:r>
        <w:proofErr w:type="spellStart"/>
        <w:r w:rsidRPr="00015653">
          <w:rPr>
            <w:rStyle w:val="InlineCode"/>
          </w:rPr>
          <w:t>scope.eventSource</w:t>
        </w:r>
        <w:proofErr w:type="spellEnd"/>
        <w:r w:rsidRPr="00015653">
          <w:rPr>
            <w:rStyle w:val="InlineCode"/>
          </w:rPr>
          <w:t xml:space="preserve"> = new </w:t>
        </w:r>
        <w:proofErr w:type="spellStart"/>
        <w:proofErr w:type="gramStart"/>
        <w:r w:rsidRPr="00015653">
          <w:rPr>
            <w:rStyle w:val="InlineCode"/>
          </w:rPr>
          <w:t>EventSource</w:t>
        </w:r>
        <w:proofErr w:type="spellEnd"/>
        <w:r w:rsidRPr="00015653">
          <w:rPr>
            <w:rStyle w:val="InlineCode"/>
          </w:rPr>
          <w:t>(</w:t>
        </w:r>
        <w:proofErr w:type="gramEnd"/>
        <w:r w:rsidRPr="00015653">
          <w:rPr>
            <w:rStyle w:val="InlineCode"/>
          </w:rPr>
          <w:t>"/</w:t>
        </w:r>
        <w:proofErr w:type="spellStart"/>
        <w:r w:rsidRPr="00015653">
          <w:rPr>
            <w:rStyle w:val="InlineCode"/>
          </w:rPr>
          <w:t>drawingboard</w:t>
        </w:r>
        <w:proofErr w:type="spellEnd"/>
        <w:r w:rsidRPr="00015653">
          <w:rPr>
            <w:rStyle w:val="InlineCode"/>
          </w:rPr>
          <w:t>/</w:t>
        </w:r>
        <w:proofErr w:type="spellStart"/>
        <w:r w:rsidRPr="00015653">
          <w:rPr>
            <w:rStyle w:val="InlineCode"/>
          </w:rPr>
          <w:t>api</w:t>
        </w:r>
        <w:proofErr w:type="spellEnd"/>
        <w:r w:rsidRPr="00015653">
          <w:rPr>
            <w:rStyle w:val="InlineCode"/>
          </w:rPr>
          <w:t>/drawings/events");</w:t>
        </w:r>
      </w:ins>
    </w:p>
    <w:p w:rsidR="00015653" w:rsidRDefault="00015653" w:rsidP="00015653">
      <w:pPr>
        <w:pStyle w:val="Code"/>
        <w:rPr>
          <w:ins w:id="888" w:author="pdoschki" w:date="2013-05-06T09:35:00Z"/>
          <w:rStyle w:val="InlineCode"/>
        </w:rPr>
      </w:pPr>
      <w:ins w:id="889" w:author="pdoschki" w:date="2013-05-06T09:35:00Z">
        <w:r>
          <w:rPr>
            <w:rStyle w:val="InlineCode"/>
          </w:rPr>
          <w:t>…</w:t>
        </w:r>
      </w:ins>
    </w:p>
    <w:p w:rsidR="00015653" w:rsidRPr="00015653" w:rsidRDefault="00015653" w:rsidP="00015653">
      <w:pPr>
        <w:pStyle w:val="Code"/>
        <w:rPr>
          <w:ins w:id="890" w:author="pdoschki" w:date="2013-05-06T09:36:00Z"/>
          <w:rStyle w:val="InlineCode"/>
        </w:rPr>
      </w:pPr>
      <w:proofErr w:type="gramStart"/>
      <w:ins w:id="891" w:author="pdoschki" w:date="2013-05-06T09:36:00Z">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 {</w:t>
        </w:r>
      </w:ins>
    </w:p>
    <w:p w:rsidR="00015653" w:rsidRPr="00015653" w:rsidRDefault="00015653" w:rsidP="00015653">
      <w:pPr>
        <w:pStyle w:val="Code"/>
        <w:rPr>
          <w:ins w:id="892" w:author="pdoschki" w:date="2013-05-06T09:36:00Z"/>
          <w:rStyle w:val="InlineCode"/>
        </w:rPr>
      </w:pPr>
      <w:ins w:id="893" w:author="pdoschki" w:date="2013-05-06T09:36:00Z">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"create", </w:t>
        </w:r>
        <w:proofErr w:type="spellStart"/>
        <w:r w:rsidRPr="00015653">
          <w:rPr>
            <w:rStyle w:val="InlineCode"/>
          </w:rPr>
          <w:t>eventHandler</w:t>
        </w:r>
        <w:proofErr w:type="spellEnd"/>
        <w:r w:rsidRPr="00015653">
          <w:rPr>
            <w:rStyle w:val="InlineCode"/>
          </w:rPr>
          <w:t>, false);</w:t>
        </w:r>
      </w:ins>
    </w:p>
    <w:p w:rsidR="00015653" w:rsidRPr="00015653" w:rsidRDefault="00015653" w:rsidP="00015653">
      <w:pPr>
        <w:pStyle w:val="Code"/>
        <w:rPr>
          <w:ins w:id="894" w:author="pdoschki" w:date="2013-05-06T09:36:00Z"/>
          <w:rStyle w:val="InlineCode"/>
        </w:rPr>
      </w:pPr>
      <w:ins w:id="895" w:author="pdoschki" w:date="2013-05-06T09:36:00Z">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"update", </w:t>
        </w:r>
        <w:proofErr w:type="spellStart"/>
        <w:r w:rsidRPr="00015653">
          <w:rPr>
            <w:rStyle w:val="InlineCode"/>
          </w:rPr>
          <w:t>eventHandler</w:t>
        </w:r>
        <w:proofErr w:type="spellEnd"/>
        <w:r w:rsidRPr="00015653">
          <w:rPr>
            <w:rStyle w:val="InlineCode"/>
          </w:rPr>
          <w:t>, false);</w:t>
        </w:r>
      </w:ins>
    </w:p>
    <w:p w:rsidR="00015653" w:rsidRPr="00015653" w:rsidRDefault="00015653" w:rsidP="00015653">
      <w:pPr>
        <w:pStyle w:val="Code"/>
        <w:rPr>
          <w:ins w:id="896" w:author="pdoschki" w:date="2013-05-06T09:36:00Z"/>
          <w:rStyle w:val="InlineCode"/>
        </w:rPr>
      </w:pPr>
      <w:ins w:id="897" w:author="pdoschki" w:date="2013-05-06T09:36:00Z">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"delete", </w:t>
        </w:r>
        <w:proofErr w:type="spellStart"/>
        <w:r w:rsidRPr="00015653">
          <w:rPr>
            <w:rStyle w:val="InlineCode"/>
          </w:rPr>
          <w:t>eventHandler</w:t>
        </w:r>
        <w:proofErr w:type="spellEnd"/>
        <w:r w:rsidRPr="00015653">
          <w:rPr>
            <w:rStyle w:val="InlineCode"/>
          </w:rPr>
          <w:t>, false);</w:t>
        </w:r>
      </w:ins>
    </w:p>
    <w:p w:rsidR="00015653" w:rsidRDefault="00015653" w:rsidP="00015653">
      <w:pPr>
        <w:pStyle w:val="Code"/>
        <w:rPr>
          <w:ins w:id="898" w:author="pdoschki" w:date="2013-05-06T09:37:00Z"/>
          <w:rStyle w:val="InlineCode"/>
        </w:rPr>
      </w:pPr>
      <w:ins w:id="899" w:author="pdoschki" w:date="2013-05-06T09:36:00Z">
        <w:r w:rsidRPr="00015653">
          <w:rPr>
            <w:rStyle w:val="InlineCode"/>
          </w:rPr>
          <w:t>}</w:t>
        </w:r>
      </w:ins>
    </w:p>
    <w:p w:rsidR="0050171F" w:rsidRDefault="0050171F" w:rsidP="00015653">
      <w:pPr>
        <w:pStyle w:val="Code"/>
        <w:rPr>
          <w:ins w:id="900" w:author="pdoschki" w:date="2013-05-06T09:36:00Z"/>
          <w:rStyle w:val="InlineCode"/>
        </w:rPr>
      </w:pPr>
    </w:p>
    <w:p w:rsidR="0050171F" w:rsidRPr="0050171F" w:rsidRDefault="0050171F" w:rsidP="0050171F">
      <w:pPr>
        <w:pStyle w:val="Code"/>
        <w:rPr>
          <w:ins w:id="901" w:author="pdoschki" w:date="2013-05-06T09:37:00Z"/>
          <w:rStyle w:val="InlineCode"/>
        </w:rPr>
      </w:pPr>
      <w:ins w:id="902" w:author="pdoschki" w:date="2013-05-06T09:37:00Z">
        <w:r w:rsidRPr="0050171F">
          <w:rPr>
            <w:rStyle w:val="InlineCode"/>
          </w:rPr>
          <w:t>// clean up</w:t>
        </w:r>
      </w:ins>
    </w:p>
    <w:p w:rsidR="0050171F" w:rsidRPr="0050171F" w:rsidRDefault="0050171F" w:rsidP="0050171F">
      <w:pPr>
        <w:pStyle w:val="Code"/>
        <w:rPr>
          <w:ins w:id="903" w:author="pdoschki" w:date="2013-05-06T09:37:00Z"/>
          <w:rStyle w:val="InlineCode"/>
        </w:rPr>
      </w:pPr>
      <w:ins w:id="904" w:author="pdoschki" w:date="2013-05-06T09:37:00Z">
        <w:r w:rsidRPr="0050171F">
          <w:rPr>
            <w:rStyle w:val="InlineCode"/>
          </w:rPr>
          <w:t>$</w:t>
        </w:r>
        <w:proofErr w:type="spellStart"/>
        <w:r w:rsidRPr="0050171F">
          <w:rPr>
            <w:rStyle w:val="InlineCode"/>
          </w:rPr>
          <w:t>scope</w:t>
        </w:r>
        <w:proofErr w:type="gramStart"/>
        <w:r w:rsidRPr="0050171F">
          <w:rPr>
            <w:rStyle w:val="InlineCode"/>
          </w:rPr>
          <w:t>.$</w:t>
        </w:r>
        <w:proofErr w:type="gramEnd"/>
        <w:r w:rsidRPr="0050171F">
          <w:rPr>
            <w:rStyle w:val="InlineCode"/>
          </w:rPr>
          <w:t>on</w:t>
        </w:r>
        <w:proofErr w:type="spellEnd"/>
        <w:r w:rsidRPr="0050171F">
          <w:rPr>
            <w:rStyle w:val="InlineCode"/>
          </w:rPr>
          <w:t>("$destroy", function(event) {</w:t>
        </w:r>
      </w:ins>
    </w:p>
    <w:p w:rsidR="0050171F" w:rsidRPr="0050171F" w:rsidRDefault="0050171F" w:rsidP="0050171F">
      <w:pPr>
        <w:pStyle w:val="Code"/>
        <w:rPr>
          <w:ins w:id="905" w:author="pdoschki" w:date="2013-05-06T09:37:00Z"/>
          <w:rStyle w:val="InlineCode"/>
        </w:rPr>
      </w:pPr>
      <w:ins w:id="906" w:author="pdoschki" w:date="2013-05-06T09:37:00Z">
        <w:r w:rsidRPr="0050171F">
          <w:rPr>
            <w:rStyle w:val="InlineCode"/>
          </w:rPr>
          <w:lastRenderedPageBreak/>
          <w:t xml:space="preserve">    </w:t>
        </w:r>
        <w:proofErr w:type="gramStart"/>
        <w:r w:rsidRPr="0050171F">
          <w:rPr>
            <w:rStyle w:val="InlineCode"/>
          </w:rPr>
          <w:t>if</w:t>
        </w:r>
        <w:proofErr w:type="gramEnd"/>
        <w:r w:rsidRPr="0050171F">
          <w:rPr>
            <w:rStyle w:val="InlineCode"/>
          </w:rPr>
          <w:t xml:space="preserve"> (!</w:t>
        </w:r>
        <w:proofErr w:type="spellStart"/>
        <w:r w:rsidRPr="0050171F">
          <w:rPr>
            <w:rStyle w:val="InlineCode"/>
          </w:rPr>
          <w:t>javaFXClient</w:t>
        </w:r>
        <w:proofErr w:type="spellEnd"/>
        <w:r w:rsidRPr="0050171F">
          <w:rPr>
            <w:rStyle w:val="InlineCode"/>
          </w:rPr>
          <w:t>)</w:t>
        </w:r>
      </w:ins>
    </w:p>
    <w:p w:rsidR="0050171F" w:rsidRPr="0050171F" w:rsidRDefault="0050171F" w:rsidP="0050171F">
      <w:pPr>
        <w:pStyle w:val="Code"/>
        <w:rPr>
          <w:ins w:id="907" w:author="pdoschki" w:date="2013-05-06T09:37:00Z"/>
          <w:rStyle w:val="InlineCode"/>
        </w:rPr>
      </w:pPr>
      <w:ins w:id="908" w:author="pdoschki" w:date="2013-05-06T09:37:00Z">
        <w:r w:rsidRPr="0050171F">
          <w:rPr>
            <w:rStyle w:val="InlineCode"/>
          </w:rPr>
          <w:t xml:space="preserve">        $</w:t>
        </w:r>
        <w:proofErr w:type="spellStart"/>
        <w:proofErr w:type="gramStart"/>
        <w:r w:rsidRPr="0050171F">
          <w:rPr>
            <w:rStyle w:val="InlineCode"/>
          </w:rPr>
          <w:t>scope.eventSource.close</w:t>
        </w:r>
        <w:proofErr w:type="spellEnd"/>
        <w:r w:rsidRPr="0050171F">
          <w:rPr>
            <w:rStyle w:val="InlineCode"/>
          </w:rPr>
          <w:t>(</w:t>
        </w:r>
        <w:proofErr w:type="gramEnd"/>
        <w:r w:rsidRPr="0050171F">
          <w:rPr>
            <w:rStyle w:val="InlineCode"/>
          </w:rPr>
          <w:t>);</w:t>
        </w:r>
      </w:ins>
    </w:p>
    <w:p w:rsidR="00015653" w:rsidRPr="00641011" w:rsidRDefault="0050171F" w:rsidP="0050171F">
      <w:pPr>
        <w:pStyle w:val="Code"/>
        <w:rPr>
          <w:ins w:id="909" w:author="pdoschki" w:date="2013-05-06T09:34:00Z"/>
          <w:rStyle w:val="InlineCode"/>
        </w:rPr>
      </w:pPr>
      <w:ins w:id="910" w:author="pdoschki" w:date="2013-05-06T09:37:00Z">
        <w:r w:rsidRPr="0050171F">
          <w:rPr>
            <w:rStyle w:val="InlineCode"/>
          </w:rPr>
          <w:t>});</w:t>
        </w:r>
      </w:ins>
      <w:ins w:id="911" w:author="pdoschki" w:date="2013-05-06T09:34:00Z">
        <w:r w:rsidR="00015653" w:rsidRPr="00641011">
          <w:rPr>
            <w:rStyle w:val="InlineCode"/>
          </w:rPr>
          <w:t xml:space="preserve">   </w:t>
        </w:r>
      </w:ins>
    </w:p>
    <w:p w:rsidR="0050171F" w:rsidRDefault="0050171F" w:rsidP="0050171F">
      <w:pPr>
        <w:pStyle w:val="ListParagraph"/>
        <w:numPr>
          <w:ilvl w:val="0"/>
          <w:numId w:val="20"/>
        </w:numPr>
        <w:rPr>
          <w:ins w:id="912" w:author="pdoschki" w:date="2013-05-06T09:38:00Z"/>
        </w:rPr>
      </w:pPr>
      <w:ins w:id="913" w:author="pdoschki" w:date="2013-05-06T09:43:00Z">
        <w:r>
          <w:t>In</w:t>
        </w:r>
      </w:ins>
      <w:ins w:id="914" w:author="pdoschki" w:date="2013-05-06T09:39:00Z">
        <w:r>
          <w:t xml:space="preserve"> </w:t>
        </w:r>
        <w:proofErr w:type="spellStart"/>
        <w:r>
          <w:t>DrawingController</w:t>
        </w:r>
        <w:proofErr w:type="spellEnd"/>
        <w:r>
          <w:t xml:space="preserve"> from controllers.js </w:t>
        </w:r>
      </w:ins>
      <w:ins w:id="915" w:author="pdoschki" w:date="2013-05-06T09:44:00Z">
        <w:r>
          <w:t>we need first to escape the</w:t>
        </w:r>
      </w:ins>
      <w:ins w:id="916" w:author="pdoschki" w:date="2013-05-06T09:42:00Z">
        <w:r>
          <w:t xml:space="preserve"> </w:t>
        </w:r>
      </w:ins>
      <w:proofErr w:type="spellStart"/>
      <w:ins w:id="917" w:author="pdoschki" w:date="2013-05-06T09:43:00Z">
        <w:r>
          <w:t>WebSocket</w:t>
        </w:r>
        <w:proofErr w:type="spellEnd"/>
        <w:r>
          <w:t xml:space="preserve"> API in </w:t>
        </w:r>
      </w:ins>
      <w:ins w:id="918" w:author="pdoschki" w:date="2013-05-06T09:42:00Z">
        <w:r>
          <w:t>JavaScript</w:t>
        </w:r>
      </w:ins>
      <w:ins w:id="919" w:author="pdoschki" w:date="2013-05-06T09:43:00Z">
        <w:r>
          <w:t xml:space="preserve"> for </w:t>
        </w:r>
        <w:proofErr w:type="spellStart"/>
        <w:r>
          <w:t>JavaFX</w:t>
        </w:r>
      </w:ins>
      <w:proofErr w:type="spellEnd"/>
      <w:ins w:id="920" w:author="pdoschki" w:date="2013-05-06T09:45:00Z">
        <w:r>
          <w:t xml:space="preserve"> clients</w:t>
        </w:r>
      </w:ins>
      <w:ins w:id="921" w:author="pdoschki" w:date="2013-05-06T09:44:00Z">
        <w:r>
          <w:t xml:space="preserve"> and next to redirect its </w:t>
        </w:r>
      </w:ins>
      <w:ins w:id="922" w:author="pdoschki" w:date="2013-05-06T09:48:00Z">
        <w:r w:rsidR="000009BF">
          <w:t>usage</w:t>
        </w:r>
      </w:ins>
      <w:ins w:id="923" w:author="pdoschki" w:date="2013-05-06T09:44:00Z">
        <w:r>
          <w:t xml:space="preserve"> to Java by </w:t>
        </w:r>
      </w:ins>
      <w:ins w:id="924" w:author="pdoschki" w:date="2013-05-06T09:45:00Z">
        <w:r>
          <w:t xml:space="preserve">using </w:t>
        </w:r>
      </w:ins>
      <w:ins w:id="925" w:author="pdoschki" w:date="2013-05-06T10:18:00Z">
        <w:r w:rsidR="0010176B">
          <w:t xml:space="preserve">new </w:t>
        </w:r>
      </w:ins>
      <w:ins w:id="926" w:author="pdoschki" w:date="2013-05-06T09:45:00Z">
        <w:r>
          <w:t>JavaScript functions</w:t>
        </w:r>
      </w:ins>
      <w:ins w:id="927" w:author="pdoschki" w:date="2013-05-06T10:19:00Z">
        <w:r w:rsidR="0010176B">
          <w:t>(starting with window.) calling into Java,</w:t>
        </w:r>
      </w:ins>
      <w:ins w:id="928" w:author="pdoschki" w:date="2013-05-06T09:45:00Z">
        <w:r w:rsidR="0010176B">
          <w:t xml:space="preserve"> that </w:t>
        </w:r>
      </w:ins>
      <w:ins w:id="929" w:author="pdoschki" w:date="2013-05-06T09:47:00Z">
        <w:r w:rsidR="000009BF">
          <w:t xml:space="preserve">will </w:t>
        </w:r>
      </w:ins>
      <w:ins w:id="930" w:author="pdoschki" w:date="2013-05-06T10:20:00Z">
        <w:r w:rsidR="0010176B">
          <w:t xml:space="preserve">be </w:t>
        </w:r>
      </w:ins>
      <w:ins w:id="931" w:author="pdoschki" w:date="2013-05-06T09:45:00Z">
        <w:r>
          <w:t>register</w:t>
        </w:r>
      </w:ins>
      <w:ins w:id="932" w:author="pdoschki" w:date="2013-05-06T10:20:00Z">
        <w:r w:rsidR="0010176B">
          <w:t>ed</w:t>
        </w:r>
      </w:ins>
      <w:ins w:id="933" w:author="pdoschki" w:date="2013-05-06T09:45:00Z">
        <w:r>
          <w:t xml:space="preserve"> when we setup the </w:t>
        </w:r>
        <w:proofErr w:type="spellStart"/>
        <w:r>
          <w:t>WebView</w:t>
        </w:r>
        <w:proofErr w:type="spellEnd"/>
        <w:r>
          <w:t xml:space="preserve"> component in </w:t>
        </w:r>
        <w:proofErr w:type="spellStart"/>
        <w:r>
          <w:t>JavaFX</w:t>
        </w:r>
        <w:proofErr w:type="spellEnd"/>
        <w:r>
          <w:t>:</w:t>
        </w:r>
      </w:ins>
    </w:p>
    <w:p w:rsidR="000009BF" w:rsidRPr="000009BF" w:rsidRDefault="000009BF" w:rsidP="000009BF">
      <w:pPr>
        <w:pStyle w:val="Code"/>
        <w:rPr>
          <w:ins w:id="934" w:author="pdoschki" w:date="2013-05-06T09:50:00Z"/>
          <w:rStyle w:val="InlineCode"/>
        </w:rPr>
      </w:pPr>
      <w:ins w:id="935" w:author="pdoschki" w:date="2013-05-06T09:50:00Z">
        <w:r w:rsidRPr="000009BF">
          <w:rPr>
            <w:rStyle w:val="InlineCode"/>
          </w:rPr>
          <w:t>// open a web socket connection for a given drawing</w:t>
        </w:r>
      </w:ins>
    </w:p>
    <w:p w:rsidR="000009BF" w:rsidRPr="000009BF" w:rsidRDefault="000009BF" w:rsidP="000009BF">
      <w:pPr>
        <w:pStyle w:val="Code"/>
        <w:rPr>
          <w:ins w:id="936" w:author="pdoschki" w:date="2013-05-06T09:50:00Z"/>
          <w:rStyle w:val="InlineCode"/>
        </w:rPr>
      </w:pPr>
      <w:proofErr w:type="gramStart"/>
      <w:ins w:id="937" w:author="pdoschki" w:date="2013-05-06T09:50:00Z">
        <w:r w:rsidRPr="000009BF">
          <w:rPr>
            <w:rStyle w:val="InlineCode"/>
          </w:rPr>
          <w:t>if</w:t>
        </w:r>
        <w:proofErr w:type="gramEnd"/>
        <w:r w:rsidRPr="000009BF">
          <w:rPr>
            <w:rStyle w:val="InlineCode"/>
          </w:rPr>
          <w:t xml:space="preserve"> (!</w:t>
        </w:r>
        <w:proofErr w:type="spellStart"/>
        <w:r w:rsidRPr="000009BF">
          <w:rPr>
            <w:rStyle w:val="InlineCode"/>
          </w:rPr>
          <w:t>javaFXClient</w:t>
        </w:r>
        <w:proofErr w:type="spellEnd"/>
        <w:r w:rsidRPr="000009BF">
          <w:rPr>
            <w:rStyle w:val="InlineCode"/>
          </w:rPr>
          <w:t>) {</w:t>
        </w:r>
      </w:ins>
    </w:p>
    <w:p w:rsidR="000009BF" w:rsidRPr="000009BF" w:rsidRDefault="000009BF" w:rsidP="000009BF">
      <w:pPr>
        <w:pStyle w:val="Code"/>
        <w:rPr>
          <w:ins w:id="938" w:author="pdoschki" w:date="2013-05-06T09:50:00Z"/>
          <w:rStyle w:val="InlineCode"/>
        </w:rPr>
      </w:pPr>
      <w:ins w:id="939" w:author="pdoschki" w:date="2013-05-06T09:50:00Z">
        <w:r w:rsidRPr="000009BF">
          <w:rPr>
            <w:rStyle w:val="InlineCode"/>
          </w:rPr>
          <w:t xml:space="preserve">    $</w:t>
        </w:r>
        <w:proofErr w:type="spellStart"/>
        <w:r w:rsidRPr="000009BF">
          <w:rPr>
            <w:rStyle w:val="InlineCode"/>
          </w:rPr>
          <w:t>scope.websocket</w:t>
        </w:r>
        <w:proofErr w:type="spellEnd"/>
        <w:r w:rsidRPr="000009BF">
          <w:rPr>
            <w:rStyle w:val="InlineCode"/>
          </w:rPr>
          <w:t xml:space="preserve"> = new </w:t>
        </w:r>
        <w:proofErr w:type="spellStart"/>
        <w:proofErr w:type="gramStart"/>
        <w:r w:rsidRPr="000009BF">
          <w:rPr>
            <w:rStyle w:val="InlineCode"/>
          </w:rPr>
          <w:t>WebSocket</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 $</w:t>
        </w:r>
        <w:proofErr w:type="spellStart"/>
        <w:r w:rsidRPr="000009BF">
          <w:rPr>
            <w:rStyle w:val="InlineCode"/>
          </w:rPr>
          <w:t>routeParams.drawingId</w:t>
        </w:r>
        <w:proofErr w:type="spellEnd"/>
        <w:r w:rsidRPr="000009BF">
          <w:rPr>
            <w:rStyle w:val="InlineCode"/>
          </w:rPr>
          <w:t>);</w:t>
        </w:r>
      </w:ins>
    </w:p>
    <w:p w:rsidR="000009BF" w:rsidRPr="000009BF" w:rsidRDefault="000009BF" w:rsidP="001F3E97">
      <w:pPr>
        <w:pStyle w:val="Code"/>
        <w:rPr>
          <w:ins w:id="940" w:author="pdoschki" w:date="2013-05-06T09:50:00Z"/>
          <w:rStyle w:val="InlineCode"/>
          <w:b/>
          <w:rPrChange w:id="941" w:author="pdoschki" w:date="2013-05-06T09:52:00Z">
            <w:rPr>
              <w:ins w:id="942" w:author="pdoschki" w:date="2013-05-06T09:50:00Z"/>
              <w:rStyle w:val="InlineCode"/>
            </w:rPr>
          </w:rPrChange>
        </w:rPr>
      </w:pPr>
      <w:ins w:id="943" w:author="pdoschki" w:date="2013-05-06T09:50:00Z">
        <w:r w:rsidRPr="000009BF">
          <w:rPr>
            <w:rStyle w:val="InlineCode"/>
          </w:rPr>
          <w:t xml:space="preserve">    $</w:t>
        </w:r>
        <w:proofErr w:type="spellStart"/>
        <w:r w:rsidRPr="000009BF">
          <w:rPr>
            <w:rStyle w:val="InlineCode"/>
          </w:rPr>
          <w:t>scope.websocket.onmessage</w:t>
        </w:r>
        <w:proofErr w:type="spellEnd"/>
        <w:r w:rsidRPr="000009BF">
          <w:rPr>
            <w:rStyle w:val="InlineCode"/>
          </w:rPr>
          <w:t xml:space="preserve"> = </w:t>
        </w:r>
        <w:proofErr w:type="gramStart"/>
        <w:r w:rsidRPr="000009BF">
          <w:rPr>
            <w:rStyle w:val="InlineCode"/>
          </w:rPr>
          <w:t>function(</w:t>
        </w:r>
        <w:proofErr w:type="spellStart"/>
        <w:proofErr w:type="gramEnd"/>
        <w:r w:rsidRPr="000009BF">
          <w:rPr>
            <w:rStyle w:val="InlineCode"/>
          </w:rPr>
          <w:t>evt</w:t>
        </w:r>
        <w:proofErr w:type="spellEnd"/>
        <w:r w:rsidRPr="000009BF">
          <w:rPr>
            <w:rStyle w:val="InlineCode"/>
          </w:rPr>
          <w:t>) {</w:t>
        </w:r>
      </w:ins>
    </w:p>
    <w:p w:rsidR="000009BF" w:rsidRPr="000009BF" w:rsidRDefault="000009BF" w:rsidP="000009BF">
      <w:pPr>
        <w:pStyle w:val="Code"/>
        <w:rPr>
          <w:ins w:id="944" w:author="pdoschki" w:date="2013-05-06T09:50:00Z"/>
          <w:rStyle w:val="InlineCode"/>
        </w:rPr>
      </w:pPr>
      <w:ins w:id="945" w:author="pdoschki" w:date="2013-05-06T09:50:00Z">
        <w:r w:rsidRPr="000009BF">
          <w:rPr>
            <w:rStyle w:val="InlineCode"/>
          </w:rPr>
          <w:t xml:space="preserve">        $</w:t>
        </w:r>
        <w:proofErr w:type="spellStart"/>
        <w:proofErr w:type="gramStart"/>
        <w:r w:rsidRPr="000009BF">
          <w:rPr>
            <w:rStyle w:val="InlineCode"/>
          </w:rPr>
          <w:t>scope.drawShape</w:t>
        </w:r>
        <w:proofErr w:type="spellEnd"/>
        <w:r w:rsidRPr="000009BF">
          <w:rPr>
            <w:rStyle w:val="InlineCode"/>
          </w:rPr>
          <w:t>(</w:t>
        </w:r>
        <w:proofErr w:type="spellStart"/>
        <w:proofErr w:type="gramEnd"/>
        <w:r w:rsidRPr="000009BF">
          <w:rPr>
            <w:rStyle w:val="InlineCode"/>
          </w:rPr>
          <w:t>eval</w:t>
        </w:r>
        <w:proofErr w:type="spellEnd"/>
        <w:r w:rsidRPr="000009BF">
          <w:rPr>
            <w:rStyle w:val="InlineCode"/>
          </w:rPr>
          <w:t xml:space="preserve">("(" + </w:t>
        </w:r>
        <w:proofErr w:type="spellStart"/>
        <w:r w:rsidRPr="000009BF">
          <w:rPr>
            <w:rStyle w:val="InlineCode"/>
          </w:rPr>
          <w:t>evt.data</w:t>
        </w:r>
        <w:proofErr w:type="spellEnd"/>
        <w:r w:rsidRPr="000009BF">
          <w:rPr>
            <w:rStyle w:val="InlineCode"/>
          </w:rPr>
          <w:t xml:space="preserve"> + ")"));</w:t>
        </w:r>
      </w:ins>
    </w:p>
    <w:p w:rsidR="000009BF" w:rsidRPr="000009BF" w:rsidRDefault="000009BF" w:rsidP="000009BF">
      <w:pPr>
        <w:pStyle w:val="Code"/>
        <w:rPr>
          <w:ins w:id="946" w:author="pdoschki" w:date="2013-05-06T09:50:00Z"/>
          <w:rStyle w:val="InlineCode"/>
        </w:rPr>
      </w:pPr>
      <w:ins w:id="947" w:author="pdoschki" w:date="2013-05-06T09:50:00Z">
        <w:r w:rsidRPr="000009BF">
          <w:rPr>
            <w:rStyle w:val="InlineCode"/>
          </w:rPr>
          <w:t xml:space="preserve">    };</w:t>
        </w:r>
      </w:ins>
    </w:p>
    <w:p w:rsidR="000009BF" w:rsidRPr="000009BF" w:rsidRDefault="000009BF" w:rsidP="000009BF">
      <w:pPr>
        <w:pStyle w:val="Code"/>
        <w:rPr>
          <w:ins w:id="948" w:author="pdoschki" w:date="2013-05-06T09:50:00Z"/>
          <w:rStyle w:val="InlineCode"/>
        </w:rPr>
      </w:pPr>
      <w:ins w:id="949" w:author="pdoschki" w:date="2013-05-06T09:50:00Z">
        <w:r w:rsidRPr="000009BF">
          <w:rPr>
            <w:rStyle w:val="InlineCode"/>
          </w:rPr>
          <w:t>}</w:t>
        </w:r>
      </w:ins>
    </w:p>
    <w:p w:rsidR="000009BF" w:rsidRPr="000009BF" w:rsidRDefault="000009BF" w:rsidP="000009BF">
      <w:pPr>
        <w:pStyle w:val="Code"/>
        <w:rPr>
          <w:ins w:id="950" w:author="pdoschki" w:date="2013-05-06T09:50:00Z"/>
          <w:rStyle w:val="InlineCode"/>
        </w:rPr>
      </w:pPr>
      <w:proofErr w:type="gramStart"/>
      <w:ins w:id="951" w:author="pdoschki" w:date="2013-05-06T09:50:00Z">
        <w:r w:rsidRPr="000009BF">
          <w:rPr>
            <w:rStyle w:val="InlineCode"/>
          </w:rPr>
          <w:t>else</w:t>
        </w:r>
        <w:proofErr w:type="gramEnd"/>
      </w:ins>
    </w:p>
    <w:p w:rsidR="000009BF" w:rsidRPr="000009BF" w:rsidRDefault="000009BF" w:rsidP="000009BF">
      <w:pPr>
        <w:pStyle w:val="Code"/>
        <w:rPr>
          <w:ins w:id="952" w:author="pdoschki" w:date="2013-05-06T09:50:00Z"/>
          <w:rStyle w:val="InlineCode"/>
        </w:rPr>
      </w:pPr>
      <w:ins w:id="953" w:author="pdoschki" w:date="2013-05-06T09:50:00Z">
        <w:r w:rsidRPr="000009BF">
          <w:rPr>
            <w:rStyle w:val="InlineCode"/>
          </w:rPr>
          <w:t xml:space="preserve">    </w:t>
        </w:r>
        <w:proofErr w:type="spellStart"/>
        <w:proofErr w:type="gramStart"/>
        <w:r w:rsidRPr="000009BF">
          <w:rPr>
            <w:rStyle w:val="InlineCode"/>
          </w:rPr>
          <w:t>window.webSocketOpen.open</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ins>
    </w:p>
    <w:p w:rsidR="000009BF" w:rsidRPr="000009BF" w:rsidRDefault="000009BF" w:rsidP="000009BF">
      <w:pPr>
        <w:pStyle w:val="Code"/>
        <w:rPr>
          <w:ins w:id="954" w:author="pdoschki" w:date="2013-05-06T09:50:00Z"/>
          <w:rStyle w:val="InlineCode"/>
        </w:rPr>
      </w:pPr>
      <w:ins w:id="955" w:author="pdoschki" w:date="2013-05-06T09:50:00Z">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w:t>
        </w:r>
        <w:proofErr w:type="spellStart"/>
        <w:r w:rsidRPr="000009BF">
          <w:rPr>
            <w:rStyle w:val="InlineCode"/>
          </w:rPr>
          <w:t>routeParams.drawingId</w:t>
        </w:r>
        <w:proofErr w:type="spellEnd"/>
        <w:r w:rsidRPr="000009BF">
          <w:rPr>
            <w:rStyle w:val="InlineCode"/>
          </w:rPr>
          <w:t>);</w:t>
        </w:r>
      </w:ins>
    </w:p>
    <w:p w:rsidR="000009BF" w:rsidRPr="000009BF" w:rsidRDefault="000009BF" w:rsidP="000009BF">
      <w:pPr>
        <w:pStyle w:val="Code"/>
        <w:rPr>
          <w:ins w:id="956" w:author="pdoschki" w:date="2013-05-06T09:50:00Z"/>
          <w:rStyle w:val="InlineCode"/>
        </w:rPr>
      </w:pPr>
    </w:p>
    <w:p w:rsidR="001F3E97" w:rsidRPr="001F3E97" w:rsidRDefault="001F3E97" w:rsidP="001F3E97">
      <w:pPr>
        <w:pStyle w:val="Code"/>
        <w:rPr>
          <w:ins w:id="957" w:author="pdoschki" w:date="2013-05-07T09:06:00Z"/>
          <w:rStyle w:val="InlineCode"/>
        </w:rPr>
      </w:pPr>
      <w:ins w:id="958" w:author="pdoschki" w:date="2013-05-07T09:06:00Z">
        <w:r w:rsidRPr="001F3E97">
          <w:rPr>
            <w:rStyle w:val="InlineCode"/>
          </w:rPr>
          <w:t>// clean up</w:t>
        </w:r>
      </w:ins>
    </w:p>
    <w:p w:rsidR="001F3E97" w:rsidRPr="001F3E97" w:rsidRDefault="001F3E97" w:rsidP="001F3E97">
      <w:pPr>
        <w:pStyle w:val="Code"/>
        <w:rPr>
          <w:ins w:id="959" w:author="pdoschki" w:date="2013-05-07T09:06:00Z"/>
          <w:rStyle w:val="InlineCode"/>
        </w:rPr>
      </w:pPr>
      <w:ins w:id="960" w:author="pdoschki" w:date="2013-05-07T09:06:00Z">
        <w:r w:rsidRPr="001F3E97">
          <w:rPr>
            <w:rStyle w:val="InlineCode"/>
          </w:rPr>
          <w:t>$</w:t>
        </w:r>
        <w:proofErr w:type="spellStart"/>
        <w:r w:rsidRPr="001F3E97">
          <w:rPr>
            <w:rStyle w:val="InlineCode"/>
          </w:rPr>
          <w:t>scope</w:t>
        </w:r>
        <w:proofErr w:type="gramStart"/>
        <w:r w:rsidRPr="001F3E97">
          <w:rPr>
            <w:rStyle w:val="InlineCode"/>
          </w:rPr>
          <w:t>.$</w:t>
        </w:r>
        <w:proofErr w:type="gramEnd"/>
        <w:r w:rsidRPr="001F3E97">
          <w:rPr>
            <w:rStyle w:val="InlineCode"/>
          </w:rPr>
          <w:t>on</w:t>
        </w:r>
        <w:proofErr w:type="spellEnd"/>
        <w:r w:rsidRPr="001F3E97">
          <w:rPr>
            <w:rStyle w:val="InlineCode"/>
          </w:rPr>
          <w:t>("$destroy", function(event) {</w:t>
        </w:r>
      </w:ins>
    </w:p>
    <w:p w:rsidR="001F3E97" w:rsidRPr="001F3E97" w:rsidRDefault="001F3E97" w:rsidP="001F3E97">
      <w:pPr>
        <w:pStyle w:val="Code"/>
        <w:rPr>
          <w:ins w:id="961" w:author="pdoschki" w:date="2013-05-07T09:06:00Z"/>
          <w:rStyle w:val="InlineCode"/>
        </w:rPr>
      </w:pPr>
      <w:ins w:id="962" w:author="pdoschki" w:date="2013-05-07T09:06:00Z">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javaFXClient</w:t>
        </w:r>
        <w:proofErr w:type="spellEnd"/>
        <w:r w:rsidRPr="001F3E97">
          <w:rPr>
            <w:rStyle w:val="InlineCode"/>
          </w:rPr>
          <w:t>){</w:t>
        </w:r>
      </w:ins>
    </w:p>
    <w:p w:rsidR="001F3E97" w:rsidRPr="001F3E97" w:rsidRDefault="001F3E97" w:rsidP="001F3E97">
      <w:pPr>
        <w:pStyle w:val="Code"/>
        <w:rPr>
          <w:ins w:id="963" w:author="pdoschki" w:date="2013-05-07T09:06:00Z"/>
          <w:rStyle w:val="InlineCode"/>
        </w:rPr>
      </w:pPr>
      <w:ins w:id="964" w:author="pdoschki" w:date="2013-05-07T09:06:00Z">
        <w:r w:rsidRPr="001F3E97">
          <w:rPr>
            <w:rStyle w:val="InlineCode"/>
          </w:rPr>
          <w:t xml:space="preserve">        // sometimes when this function is called, the </w:t>
        </w:r>
        <w:proofErr w:type="spellStart"/>
        <w:r w:rsidRPr="001F3E97">
          <w:rPr>
            <w:rStyle w:val="InlineCode"/>
          </w:rPr>
          <w:t>websocket</w:t>
        </w:r>
        <w:proofErr w:type="spellEnd"/>
        <w:r w:rsidRPr="001F3E97">
          <w:rPr>
            <w:rStyle w:val="InlineCode"/>
          </w:rPr>
          <w:t xml:space="preserve"> is already closed</w:t>
        </w:r>
      </w:ins>
    </w:p>
    <w:p w:rsidR="001F3E97" w:rsidRPr="001F3E97" w:rsidRDefault="001F3E97" w:rsidP="001F3E97">
      <w:pPr>
        <w:pStyle w:val="Code"/>
        <w:rPr>
          <w:ins w:id="965" w:author="pdoschki" w:date="2013-05-07T09:06:00Z"/>
          <w:rStyle w:val="InlineCode"/>
        </w:rPr>
      </w:pPr>
      <w:ins w:id="966" w:author="pdoschki" w:date="2013-05-07T09:06:00Z">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scope.websocket.readyState</w:t>
        </w:r>
        <w:proofErr w:type="spellEnd"/>
        <w:r w:rsidRPr="001F3E97">
          <w:rPr>
            <w:rStyle w:val="InlineCode"/>
          </w:rPr>
          <w:t xml:space="preserve"> &gt; 0)</w:t>
        </w:r>
      </w:ins>
    </w:p>
    <w:p w:rsidR="001F3E97" w:rsidRPr="001F3E97" w:rsidRDefault="001F3E97" w:rsidP="001F3E97">
      <w:pPr>
        <w:pStyle w:val="Code"/>
        <w:rPr>
          <w:ins w:id="967" w:author="pdoschki" w:date="2013-05-07T09:06:00Z"/>
          <w:rStyle w:val="InlineCode"/>
        </w:rPr>
      </w:pPr>
      <w:ins w:id="968" w:author="pdoschki" w:date="2013-05-07T09:06:00Z">
        <w:r w:rsidRPr="001F3E97">
          <w:rPr>
            <w:rStyle w:val="InlineCode"/>
          </w:rPr>
          <w:t xml:space="preserve">            $</w:t>
        </w:r>
        <w:proofErr w:type="spellStart"/>
        <w:proofErr w:type="gramStart"/>
        <w:r w:rsidRPr="001F3E97">
          <w:rPr>
            <w:rStyle w:val="InlineCode"/>
          </w:rPr>
          <w:t>scope.websocket.close</w:t>
        </w:r>
        <w:proofErr w:type="spellEnd"/>
        <w:r w:rsidRPr="001F3E97">
          <w:rPr>
            <w:rStyle w:val="InlineCode"/>
          </w:rPr>
          <w:t>(</w:t>
        </w:r>
        <w:proofErr w:type="gramEnd"/>
        <w:r w:rsidRPr="001F3E97">
          <w:rPr>
            <w:rStyle w:val="InlineCode"/>
          </w:rPr>
          <w:t>);</w:t>
        </w:r>
      </w:ins>
    </w:p>
    <w:p w:rsidR="001F3E97" w:rsidRPr="001F3E97" w:rsidRDefault="001F3E97" w:rsidP="001F3E97">
      <w:pPr>
        <w:pStyle w:val="Code"/>
        <w:rPr>
          <w:ins w:id="969" w:author="pdoschki" w:date="2013-05-07T09:06:00Z"/>
          <w:rStyle w:val="InlineCode"/>
        </w:rPr>
      </w:pPr>
      <w:ins w:id="970" w:author="pdoschki" w:date="2013-05-07T09:06:00Z">
        <w:r w:rsidRPr="001F3E97">
          <w:rPr>
            <w:rStyle w:val="InlineCode"/>
          </w:rPr>
          <w:t xml:space="preserve">    }</w:t>
        </w:r>
      </w:ins>
    </w:p>
    <w:p w:rsidR="001F3E97" w:rsidRPr="001F3E97" w:rsidRDefault="001F3E97" w:rsidP="001F3E97">
      <w:pPr>
        <w:pStyle w:val="Code"/>
        <w:rPr>
          <w:ins w:id="971" w:author="pdoschki" w:date="2013-05-07T09:06:00Z"/>
          <w:rStyle w:val="InlineCode"/>
        </w:rPr>
      </w:pPr>
      <w:ins w:id="972" w:author="pdoschki" w:date="2013-05-07T09:06:00Z">
        <w:r w:rsidRPr="001F3E97">
          <w:rPr>
            <w:rStyle w:val="InlineCode"/>
          </w:rPr>
          <w:t xml:space="preserve">    </w:t>
        </w:r>
        <w:proofErr w:type="gramStart"/>
        <w:r w:rsidRPr="001F3E97">
          <w:rPr>
            <w:rStyle w:val="InlineCode"/>
          </w:rPr>
          <w:t>else</w:t>
        </w:r>
        <w:proofErr w:type="gramEnd"/>
        <w:r w:rsidRPr="001F3E97">
          <w:rPr>
            <w:rStyle w:val="InlineCode"/>
          </w:rPr>
          <w:t xml:space="preserve"> {</w:t>
        </w:r>
      </w:ins>
    </w:p>
    <w:p w:rsidR="001F3E97" w:rsidRPr="001F3E97" w:rsidRDefault="001F3E97" w:rsidP="001F3E97">
      <w:pPr>
        <w:pStyle w:val="Code"/>
        <w:rPr>
          <w:ins w:id="973" w:author="pdoschki" w:date="2013-05-07T09:06:00Z"/>
          <w:rStyle w:val="InlineCode"/>
        </w:rPr>
      </w:pPr>
      <w:ins w:id="974" w:author="pdoschki" w:date="2013-05-07T09:06:00Z">
        <w:r w:rsidRPr="001F3E97">
          <w:rPr>
            <w:rStyle w:val="InlineCode"/>
          </w:rPr>
          <w:t xml:space="preserve">        // sometimes when this function is called, $scope.drawing.id is </w:t>
        </w:r>
        <w:proofErr w:type="spellStart"/>
        <w:r w:rsidRPr="001F3E97">
          <w:rPr>
            <w:rStyle w:val="InlineCode"/>
          </w:rPr>
          <w:t>undefinded</w:t>
        </w:r>
        <w:proofErr w:type="spellEnd"/>
      </w:ins>
    </w:p>
    <w:p w:rsidR="001F3E97" w:rsidRPr="001F3E97" w:rsidRDefault="001F3E97" w:rsidP="001F3E97">
      <w:pPr>
        <w:pStyle w:val="Code"/>
        <w:rPr>
          <w:ins w:id="975" w:author="pdoschki" w:date="2013-05-07T09:06:00Z"/>
          <w:rStyle w:val="InlineCode"/>
        </w:rPr>
      </w:pPr>
      <w:ins w:id="976" w:author="pdoschki" w:date="2013-05-07T09:06:00Z">
        <w:r w:rsidRPr="001F3E97">
          <w:rPr>
            <w:rStyle w:val="InlineCode"/>
          </w:rPr>
          <w:t xml:space="preserve">        </w:t>
        </w:r>
        <w:proofErr w:type="gramStart"/>
        <w:r w:rsidRPr="001F3E97">
          <w:rPr>
            <w:rStyle w:val="InlineCode"/>
          </w:rPr>
          <w:t>if</w:t>
        </w:r>
        <w:proofErr w:type="gramEnd"/>
        <w:r w:rsidRPr="001F3E97">
          <w:rPr>
            <w:rStyle w:val="InlineCode"/>
          </w:rPr>
          <w:t xml:space="preserve"> ($scope.drawing.id &gt; 0)</w:t>
        </w:r>
      </w:ins>
    </w:p>
    <w:p w:rsidR="001F3E97" w:rsidRPr="001F3E97" w:rsidRDefault="001F3E97" w:rsidP="001F3E97">
      <w:pPr>
        <w:pStyle w:val="Code"/>
        <w:rPr>
          <w:ins w:id="977" w:author="pdoschki" w:date="2013-05-07T09:06:00Z"/>
          <w:rStyle w:val="InlineCode"/>
        </w:rPr>
      </w:pPr>
      <w:ins w:id="978" w:author="pdoschki" w:date="2013-05-07T09:06:00Z">
        <w:r w:rsidRPr="001F3E97">
          <w:rPr>
            <w:rStyle w:val="InlineCode"/>
          </w:rPr>
          <w:t xml:space="preserve">            </w:t>
        </w:r>
        <w:proofErr w:type="spellStart"/>
        <w:proofErr w:type="gramStart"/>
        <w:r w:rsidRPr="001F3E97">
          <w:rPr>
            <w:rStyle w:val="InlineCode"/>
          </w:rPr>
          <w:t>window.webSocketClose.close</w:t>
        </w:r>
        <w:proofErr w:type="spellEnd"/>
        <w:r w:rsidRPr="001F3E97">
          <w:rPr>
            <w:rStyle w:val="InlineCode"/>
          </w:rPr>
          <w:t>(</w:t>
        </w:r>
        <w:proofErr w:type="gramEnd"/>
        <w:r w:rsidRPr="001F3E97">
          <w:rPr>
            <w:rStyle w:val="InlineCode"/>
          </w:rPr>
          <w:t>$scope.drawing.id);</w:t>
        </w:r>
      </w:ins>
    </w:p>
    <w:p w:rsidR="001F3E97" w:rsidRPr="001F3E97" w:rsidRDefault="001F3E97" w:rsidP="001F3E97">
      <w:pPr>
        <w:pStyle w:val="Code"/>
        <w:rPr>
          <w:ins w:id="979" w:author="pdoschki" w:date="2013-05-07T09:06:00Z"/>
          <w:rStyle w:val="InlineCode"/>
        </w:rPr>
      </w:pPr>
      <w:ins w:id="980" w:author="pdoschki" w:date="2013-05-07T09:06:00Z">
        <w:r w:rsidRPr="001F3E97">
          <w:rPr>
            <w:rStyle w:val="InlineCode"/>
          </w:rPr>
          <w:t xml:space="preserve">    }</w:t>
        </w:r>
      </w:ins>
    </w:p>
    <w:p w:rsidR="001F3E97" w:rsidRDefault="001F3E97" w:rsidP="000009BF">
      <w:pPr>
        <w:pStyle w:val="Code"/>
        <w:rPr>
          <w:ins w:id="981" w:author="pdoschki" w:date="2013-05-06T09:38:00Z"/>
          <w:rStyle w:val="InlineCode"/>
        </w:rPr>
      </w:pPr>
      <w:ins w:id="982" w:author="pdoschki" w:date="2013-05-07T09:06:00Z">
        <w:r w:rsidRPr="001F3E97">
          <w:rPr>
            <w:rStyle w:val="InlineCode"/>
          </w:rPr>
          <w:t>});</w:t>
        </w:r>
      </w:ins>
    </w:p>
    <w:p w:rsidR="00000000" w:rsidRDefault="000009BF">
      <w:pPr>
        <w:pStyle w:val="ListParagraph"/>
        <w:numPr>
          <w:ilvl w:val="0"/>
          <w:numId w:val="20"/>
        </w:numPr>
        <w:rPr>
          <w:ins w:id="983" w:author="pdoschki" w:date="2013-05-03T12:32:00Z"/>
        </w:rPr>
        <w:pPrChange w:id="984" w:author="pdoschki" w:date="2013-05-06T10:03:00Z">
          <w:pPr>
            <w:pStyle w:val="Heading2"/>
          </w:pPr>
        </w:pPrChange>
      </w:pPr>
      <w:ins w:id="985" w:author="pdoschki" w:date="2013-05-06T09:54:00Z">
        <w:r>
          <w:t xml:space="preserve">Run the modified Drawing Board Web Application. </w:t>
        </w:r>
      </w:ins>
      <w:ins w:id="986" w:author="pdoschki" w:date="2013-05-06T09:56:00Z">
        <w:r>
          <w:t xml:space="preserve">The browser clients should work as in exercise 3. The </w:t>
        </w:r>
      </w:ins>
      <w:ins w:id="987" w:author="pdoschki" w:date="2013-05-06T09:57:00Z">
        <w:r>
          <w:t xml:space="preserve">Drawing Board </w:t>
        </w:r>
        <w:proofErr w:type="spellStart"/>
        <w:r>
          <w:t>JavaFX</w:t>
        </w:r>
        <w:proofErr w:type="spellEnd"/>
        <w:r>
          <w:t xml:space="preserve"> client </w:t>
        </w:r>
      </w:ins>
      <w:ins w:id="988" w:author="pdoschki" w:date="2013-05-06T10:11:00Z">
        <w:r w:rsidR="000541D8">
          <w:t xml:space="preserve">won’t work better then in Step 1, since we still have to implement a </w:t>
        </w:r>
        <w:proofErr w:type="spellStart"/>
        <w:r w:rsidR="000541D8">
          <w:t>WebSocket</w:t>
        </w:r>
      </w:ins>
      <w:proofErr w:type="spellEnd"/>
      <w:ins w:id="989" w:author="pdoschki" w:date="2013-05-06T10:12:00Z">
        <w:r w:rsidR="000541D8">
          <w:t>-</w:t>
        </w:r>
      </w:ins>
      <w:ins w:id="990" w:author="pdoschki" w:date="2013-05-06T10:11:00Z">
        <w:r w:rsidR="000541D8">
          <w:t xml:space="preserve"> and SSE-</w:t>
        </w:r>
      </w:ins>
      <w:ins w:id="991" w:author="pdoschki" w:date="2013-05-06T10:13:00Z">
        <w:r w:rsidR="000541D8">
          <w:t xml:space="preserve">Client in </w:t>
        </w:r>
        <w:proofErr w:type="spellStart"/>
        <w:r w:rsidR="000541D8">
          <w:t>JavaFX</w:t>
        </w:r>
        <w:proofErr w:type="spellEnd"/>
        <w:r w:rsidR="000541D8">
          <w:t xml:space="preserve"> and to register </w:t>
        </w:r>
      </w:ins>
      <w:ins w:id="992" w:author="pdoschki" w:date="2013-05-06T10:15:00Z">
        <w:r w:rsidR="000541D8">
          <w:t xml:space="preserve">and implement in Java </w:t>
        </w:r>
      </w:ins>
      <w:ins w:id="993" w:author="pdoschki" w:date="2013-05-06T10:13:00Z">
        <w:r w:rsidR="000541D8">
          <w:t xml:space="preserve">the </w:t>
        </w:r>
      </w:ins>
      <w:ins w:id="994" w:author="pdoschki" w:date="2013-05-06T10:15:00Z">
        <w:r w:rsidR="000541D8">
          <w:t xml:space="preserve">new </w:t>
        </w:r>
      </w:ins>
      <w:proofErr w:type="spellStart"/>
      <w:ins w:id="995" w:author="pdoschki" w:date="2013-05-06T10:13:00Z">
        <w:r w:rsidR="000541D8">
          <w:t>JavaSctipt</w:t>
        </w:r>
        <w:proofErr w:type="spellEnd"/>
        <w:r w:rsidR="000541D8">
          <w:t xml:space="preserve"> functions</w:t>
        </w:r>
      </w:ins>
      <w:ins w:id="996" w:author="pdoschki" w:date="2013-05-06T10:15:00Z">
        <w:r w:rsidR="000541D8">
          <w:t>(window.*) we used above.</w:t>
        </w:r>
      </w:ins>
    </w:p>
    <w:p w:rsidR="0047696C" w:rsidRDefault="0010176B" w:rsidP="0047696C">
      <w:pPr>
        <w:pStyle w:val="Heading2"/>
        <w:rPr>
          <w:ins w:id="997" w:author="pdoschki" w:date="2013-05-06T10:40:00Z"/>
        </w:rPr>
      </w:pPr>
      <w:bookmarkStart w:id="998" w:name="_Toc355681177"/>
      <w:ins w:id="999" w:author="pdoschki" w:date="2013-05-03T12:33:00Z">
        <w:r>
          <w:lastRenderedPageBreak/>
          <w:t xml:space="preserve">Step </w:t>
        </w:r>
      </w:ins>
      <w:ins w:id="1000" w:author="pdoschki" w:date="2013-05-06T10:21:00Z">
        <w:r>
          <w:t>3</w:t>
        </w:r>
      </w:ins>
      <w:ins w:id="1001" w:author="pdoschki" w:date="2013-05-03T12:33:00Z">
        <w:r w:rsidR="0047696C">
          <w:t xml:space="preserve">: </w:t>
        </w:r>
      </w:ins>
      <w:ins w:id="1002" w:author="pdoschki" w:date="2013-05-06T10:33:00Z">
        <w:r w:rsidR="00B51142">
          <w:t xml:space="preserve">Implement a </w:t>
        </w:r>
        <w:proofErr w:type="spellStart"/>
        <w:r w:rsidR="00B51142">
          <w:t>WebSocket</w:t>
        </w:r>
        <w:proofErr w:type="spellEnd"/>
        <w:r w:rsidR="00B51142">
          <w:t>- and SSE-cl</w:t>
        </w:r>
      </w:ins>
      <w:ins w:id="1003" w:author="pdoschki" w:date="2013-05-06T10:36:00Z">
        <w:r w:rsidR="00B51142">
          <w:t>ie</w:t>
        </w:r>
      </w:ins>
      <w:ins w:id="1004" w:author="pdoschki" w:date="2013-05-06T10:33:00Z">
        <w:r w:rsidR="00B51142">
          <w:t xml:space="preserve">nt in </w:t>
        </w:r>
      </w:ins>
      <w:ins w:id="1005" w:author="pdoschki" w:date="2013-05-06T10:36:00Z">
        <w:r w:rsidR="00B51142">
          <w:t xml:space="preserve">the Drawing Board </w:t>
        </w:r>
        <w:proofErr w:type="spellStart"/>
        <w:r w:rsidR="00B51142">
          <w:t>JavaFX</w:t>
        </w:r>
        <w:proofErr w:type="spellEnd"/>
        <w:r w:rsidR="00B51142">
          <w:t xml:space="preserve"> project</w:t>
        </w:r>
      </w:ins>
      <w:bookmarkEnd w:id="998"/>
    </w:p>
    <w:p w:rsidR="00F90770" w:rsidRDefault="00293E6E" w:rsidP="00F90770">
      <w:pPr>
        <w:pStyle w:val="ListParagraph"/>
        <w:numPr>
          <w:ilvl w:val="0"/>
          <w:numId w:val="22"/>
        </w:numPr>
        <w:rPr>
          <w:ins w:id="1006" w:author="pdoschki" w:date="2013-05-06T10:56:00Z"/>
        </w:rPr>
      </w:pPr>
      <w:ins w:id="1007" w:author="pdoschki" w:date="2013-05-06T10:43:00Z">
        <w:r>
          <w:t xml:space="preserve">We are going to implement the </w:t>
        </w:r>
        <w:proofErr w:type="spellStart"/>
        <w:r>
          <w:t>WebSocket</w:t>
        </w:r>
        <w:proofErr w:type="spellEnd"/>
        <w:r>
          <w:t xml:space="preserve"> client in WSClient.java</w:t>
        </w:r>
      </w:ins>
      <w:ins w:id="1008" w:author="pdoschki" w:date="2013-05-06T10:54:00Z">
        <w:r w:rsidR="00F90770">
          <w:t xml:space="preserve"> in the same package as </w:t>
        </w:r>
      </w:ins>
      <w:proofErr w:type="spellStart"/>
      <w:ins w:id="1009" w:author="pdoschki" w:date="2013-05-06T13:57:00Z">
        <w:r w:rsidR="00C72D1C">
          <w:t>DrawingController</w:t>
        </w:r>
      </w:ins>
      <w:proofErr w:type="spellEnd"/>
      <w:ins w:id="1010" w:author="pdoschki" w:date="2013-05-06T10:54:00Z">
        <w:r w:rsidR="00F90770">
          <w:t xml:space="preserve"> and </w:t>
        </w:r>
      </w:ins>
      <w:proofErr w:type="spellStart"/>
      <w:ins w:id="1011" w:author="pdoschki" w:date="2013-05-06T13:57:00Z">
        <w:r w:rsidR="00C72D1C">
          <w:t>JavaFXDrawing</w:t>
        </w:r>
      </w:ins>
      <w:proofErr w:type="spellEnd"/>
      <w:ins w:id="1012" w:author="pdoschki" w:date="2013-05-06T10:43:00Z">
        <w:r>
          <w:t xml:space="preserve">. </w:t>
        </w:r>
      </w:ins>
      <w:ins w:id="1013" w:author="pdoschki" w:date="2013-05-06T10:44:00Z">
        <w:r>
          <w:t xml:space="preserve">It will </w:t>
        </w:r>
      </w:ins>
      <w:ins w:id="1014" w:author="pdoschki" w:date="2013-05-06T11:04:00Z">
        <w:r w:rsidR="005C3C7E">
          <w:t xml:space="preserve">expose a </w:t>
        </w:r>
        <w:proofErr w:type="spellStart"/>
        <w:r w:rsidR="005C3C7E">
          <w:t>WebSocket</w:t>
        </w:r>
        <w:proofErr w:type="spellEnd"/>
        <w:r w:rsidR="005C3C7E">
          <w:t xml:space="preserve"> session for sending of drawings</w:t>
        </w:r>
      </w:ins>
      <w:ins w:id="1015" w:author="pdoschki" w:date="2013-05-06T11:06:00Z">
        <w:r w:rsidR="005C3C7E">
          <w:t xml:space="preserve"> in JSON format</w:t>
        </w:r>
      </w:ins>
      <w:ins w:id="1016" w:author="pdoschki" w:date="2013-05-06T10:44:00Z">
        <w:r>
          <w:t xml:space="preserve"> trough the </w:t>
        </w:r>
      </w:ins>
      <w:ins w:id="1017" w:author="pdoschki" w:date="2013-05-06T10:47:00Z">
        <w:r>
          <w:t xml:space="preserve">Java – JavaScript </w:t>
        </w:r>
        <w:proofErr w:type="gramStart"/>
        <w:r>
          <w:t>bridge</w:t>
        </w:r>
        <w:proofErr w:type="gramEnd"/>
        <w:r>
          <w:t xml:space="preserve"> from controllers.js running in the </w:t>
        </w:r>
        <w:proofErr w:type="spellStart"/>
        <w:r>
          <w:t>WebView</w:t>
        </w:r>
        <w:proofErr w:type="spellEnd"/>
        <w:r>
          <w:t xml:space="preserve"> component</w:t>
        </w:r>
      </w:ins>
      <w:ins w:id="1018" w:author="pdoschki" w:date="2013-05-06T10:48:00Z">
        <w:r>
          <w:t xml:space="preserve">. </w:t>
        </w:r>
      </w:ins>
      <w:ins w:id="1019" w:author="pdoschki" w:date="2013-05-06T10:49:00Z">
        <w:r w:rsidR="005C3C7E">
          <w:t xml:space="preserve">WSClient.java will </w:t>
        </w:r>
      </w:ins>
      <w:ins w:id="1020" w:author="pdoschki" w:date="2013-05-06T11:07:00Z">
        <w:r w:rsidR="005C3C7E">
          <w:t xml:space="preserve">also </w:t>
        </w:r>
      </w:ins>
      <w:ins w:id="1021" w:author="pdoschki" w:date="2013-05-06T10:49:00Z">
        <w:r>
          <w:t xml:space="preserve">receive </w:t>
        </w:r>
      </w:ins>
      <w:ins w:id="1022" w:author="pdoschki" w:date="2013-05-06T10:50:00Z">
        <w:r>
          <w:t xml:space="preserve">JSON representations of drawings through </w:t>
        </w:r>
      </w:ins>
      <w:proofErr w:type="spellStart"/>
      <w:ins w:id="1023" w:author="pdoschki" w:date="2013-05-06T10:49:00Z">
        <w:r>
          <w:t>WebSocket</w:t>
        </w:r>
        <w:proofErr w:type="spellEnd"/>
        <w:r>
          <w:t xml:space="preserve"> broadcasts from the server</w:t>
        </w:r>
      </w:ins>
      <w:ins w:id="1024" w:author="pdoschki" w:date="2013-05-06T10:51:00Z">
        <w:r w:rsidR="00F90770">
          <w:t xml:space="preserve"> and call JavaScript to make them appear in the </w:t>
        </w:r>
        <w:proofErr w:type="spellStart"/>
        <w:r w:rsidR="00F90770">
          <w:t>WebView</w:t>
        </w:r>
        <w:proofErr w:type="spellEnd"/>
        <w:r w:rsidR="00F90770">
          <w:t>.</w:t>
        </w:r>
      </w:ins>
      <w:ins w:id="1025" w:author="pdoschki" w:date="2013-05-06T10:56:00Z">
        <w:r w:rsidR="00F90770">
          <w:t xml:space="preserve"> </w:t>
        </w:r>
      </w:ins>
      <w:ins w:id="1026" w:author="pdoschki" w:date="2013-05-06T11:42:00Z">
        <w:r w:rsidR="00FD01A7">
          <w:t xml:space="preserve">Note that </w:t>
        </w:r>
      </w:ins>
      <w:ins w:id="1027" w:author="pdoschki" w:date="2013-05-06T11:44:00Z">
        <w:r w:rsidR="00FD01A7">
          <w:t xml:space="preserve">the </w:t>
        </w:r>
      </w:ins>
      <w:ins w:id="1028" w:author="pdoschki" w:date="2013-05-06T11:43:00Z">
        <w:r w:rsidR="00FD01A7">
          <w:t xml:space="preserve">JavaScript </w:t>
        </w:r>
      </w:ins>
      <w:ins w:id="1029" w:author="pdoschki" w:date="2013-05-06T11:44:00Z">
        <w:r w:rsidR="00FD01A7">
          <w:t xml:space="preserve">code </w:t>
        </w:r>
      </w:ins>
      <w:ins w:id="1030" w:author="pdoschki" w:date="2013-05-06T11:43:00Z">
        <w:r w:rsidR="00FD01A7">
          <w:t xml:space="preserve">has to be executed on the </w:t>
        </w:r>
        <w:proofErr w:type="spellStart"/>
        <w:r w:rsidR="00FD01A7">
          <w:t>JavaFX</w:t>
        </w:r>
        <w:proofErr w:type="spellEnd"/>
        <w:r w:rsidR="00FD01A7">
          <w:t xml:space="preserve"> application thread</w:t>
        </w:r>
      </w:ins>
      <w:ins w:id="1031" w:author="pdoschki" w:date="2013-05-06T11:44:00Z">
        <w:r w:rsidR="00FD01A7">
          <w:t xml:space="preserve">, hence the usage of </w:t>
        </w:r>
        <w:proofErr w:type="spellStart"/>
        <w:proofErr w:type="gramStart"/>
        <w:r w:rsidR="00FD01A7">
          <w:t>Platform.runLater</w:t>
        </w:r>
      </w:ins>
      <w:proofErr w:type="spellEnd"/>
      <w:ins w:id="1032" w:author="pdoschki" w:date="2013-05-06T11:45:00Z">
        <w:r w:rsidR="00FD01A7">
          <w:t>(</w:t>
        </w:r>
        <w:proofErr w:type="gramEnd"/>
        <w:r w:rsidR="00FD01A7">
          <w:t>)</w:t>
        </w:r>
      </w:ins>
      <w:ins w:id="1033" w:author="pdoschki" w:date="2013-05-06T11:44:00Z">
        <w:r w:rsidR="00FD01A7">
          <w:t xml:space="preserve">. </w:t>
        </w:r>
      </w:ins>
      <w:ins w:id="1034" w:author="pdoschki" w:date="2013-05-06T10:56:00Z">
        <w:r w:rsidR="00F90770">
          <w:t>Here is the code for WSClient.java:</w:t>
        </w:r>
      </w:ins>
    </w:p>
    <w:p w:rsidR="005C3C7E" w:rsidRPr="005C3C7E" w:rsidRDefault="005C3C7E" w:rsidP="005C3C7E">
      <w:pPr>
        <w:pStyle w:val="Code"/>
        <w:rPr>
          <w:ins w:id="1035" w:author="pdoschki" w:date="2013-05-06T11:07:00Z"/>
          <w:rStyle w:val="InlineCode"/>
        </w:rPr>
      </w:pPr>
      <w:proofErr w:type="gramStart"/>
      <w:ins w:id="1036" w:author="pdoschki" w:date="2013-05-06T11:07:00Z">
        <w:r w:rsidRPr="005C3C7E">
          <w:rPr>
            <w:rStyle w:val="InlineCode"/>
          </w:rPr>
          <w:t>package</w:t>
        </w:r>
        <w:proofErr w:type="gramEnd"/>
        <w:r w:rsidRPr="005C3C7E">
          <w:rPr>
            <w:rStyle w:val="InlineCode"/>
          </w:rPr>
          <w:t xml:space="preserve"> </w:t>
        </w:r>
        <w:proofErr w:type="spellStart"/>
        <w:r w:rsidRPr="005C3C7E">
          <w:rPr>
            <w:rStyle w:val="InlineCode"/>
          </w:rPr>
          <w:t>com.mycompany.websocket.draw.sample.javafx</w:t>
        </w:r>
        <w:proofErr w:type="spellEnd"/>
        <w:r w:rsidRPr="005C3C7E">
          <w:rPr>
            <w:rStyle w:val="InlineCode"/>
          </w:rPr>
          <w:t>;</w:t>
        </w:r>
      </w:ins>
    </w:p>
    <w:p w:rsidR="005C3C7E" w:rsidRPr="005C3C7E" w:rsidRDefault="005C3C7E" w:rsidP="005C3C7E">
      <w:pPr>
        <w:pStyle w:val="Code"/>
        <w:rPr>
          <w:ins w:id="1037" w:author="pdoschki" w:date="2013-05-06T11:07:00Z"/>
          <w:rStyle w:val="InlineCode"/>
        </w:rPr>
      </w:pPr>
    </w:p>
    <w:p w:rsidR="005C3C7E" w:rsidRPr="005C3C7E" w:rsidRDefault="005C3C7E" w:rsidP="005C3C7E">
      <w:pPr>
        <w:pStyle w:val="Code"/>
        <w:rPr>
          <w:ins w:id="1038" w:author="pdoschki" w:date="2013-05-06T11:07:00Z"/>
          <w:rStyle w:val="InlineCode"/>
        </w:rPr>
      </w:pPr>
      <w:ins w:id="1039" w:author="pdoschki" w:date="2013-05-06T11:07:00Z">
        <w:r w:rsidRPr="005C3C7E">
          <w:rPr>
            <w:rStyle w:val="InlineCode"/>
          </w:rPr>
          <w:t>/*</w:t>
        </w:r>
      </w:ins>
    </w:p>
    <w:p w:rsidR="005C3C7E" w:rsidRPr="005C3C7E" w:rsidRDefault="005C3C7E" w:rsidP="005C3C7E">
      <w:pPr>
        <w:pStyle w:val="Code"/>
        <w:rPr>
          <w:ins w:id="1040" w:author="pdoschki" w:date="2013-05-06T11:07:00Z"/>
          <w:rStyle w:val="InlineCode"/>
        </w:rPr>
      </w:pPr>
      <w:ins w:id="1041" w:author="pdoschki" w:date="2013-05-06T11:07:00Z">
        <w:r w:rsidRPr="005C3C7E">
          <w:rPr>
            <w:rStyle w:val="InlineCode"/>
          </w:rPr>
          <w:t xml:space="preserve"> * To change this template, choose Tools | Templates</w:t>
        </w:r>
      </w:ins>
    </w:p>
    <w:p w:rsidR="005C3C7E" w:rsidRPr="005C3C7E" w:rsidRDefault="005C3C7E" w:rsidP="005C3C7E">
      <w:pPr>
        <w:pStyle w:val="Code"/>
        <w:rPr>
          <w:ins w:id="1042" w:author="pdoschki" w:date="2013-05-06T11:07:00Z"/>
          <w:rStyle w:val="InlineCode"/>
        </w:rPr>
      </w:pPr>
      <w:ins w:id="1043" w:author="pdoschki" w:date="2013-05-06T11:07:00Z">
        <w:r w:rsidRPr="005C3C7E">
          <w:rPr>
            <w:rStyle w:val="InlineCode"/>
          </w:rPr>
          <w:t xml:space="preserve"> * </w:t>
        </w:r>
        <w:proofErr w:type="gramStart"/>
        <w:r w:rsidRPr="005C3C7E">
          <w:rPr>
            <w:rStyle w:val="InlineCode"/>
          </w:rPr>
          <w:t>and</w:t>
        </w:r>
        <w:proofErr w:type="gramEnd"/>
        <w:r w:rsidRPr="005C3C7E">
          <w:rPr>
            <w:rStyle w:val="InlineCode"/>
          </w:rPr>
          <w:t xml:space="preserve"> open the template in the editor.</w:t>
        </w:r>
      </w:ins>
    </w:p>
    <w:p w:rsidR="005C3C7E" w:rsidRPr="005C3C7E" w:rsidRDefault="005C3C7E" w:rsidP="005C3C7E">
      <w:pPr>
        <w:pStyle w:val="Code"/>
        <w:rPr>
          <w:ins w:id="1044" w:author="pdoschki" w:date="2013-05-06T11:07:00Z"/>
          <w:rStyle w:val="InlineCode"/>
        </w:rPr>
      </w:pPr>
      <w:ins w:id="1045" w:author="pdoschki" w:date="2013-05-06T11:07:00Z">
        <w:r w:rsidRPr="005C3C7E">
          <w:rPr>
            <w:rStyle w:val="InlineCode"/>
          </w:rPr>
          <w:t xml:space="preserve"> */</w:t>
        </w:r>
      </w:ins>
    </w:p>
    <w:p w:rsidR="005C3C7E" w:rsidRPr="005C3C7E" w:rsidRDefault="005C3C7E" w:rsidP="005C3C7E">
      <w:pPr>
        <w:pStyle w:val="Code"/>
        <w:rPr>
          <w:ins w:id="1046" w:author="pdoschki" w:date="2013-05-06T11:07:00Z"/>
          <w:rStyle w:val="InlineCode"/>
        </w:rPr>
      </w:pPr>
      <w:proofErr w:type="gramStart"/>
      <w:ins w:id="1047"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javafx.application.Platform</w:t>
        </w:r>
        <w:proofErr w:type="spellEnd"/>
        <w:r w:rsidRPr="005C3C7E">
          <w:rPr>
            <w:rStyle w:val="InlineCode"/>
          </w:rPr>
          <w:t>;</w:t>
        </w:r>
      </w:ins>
    </w:p>
    <w:p w:rsidR="005C3C7E" w:rsidRPr="005C3C7E" w:rsidRDefault="005C3C7E" w:rsidP="005C3C7E">
      <w:pPr>
        <w:pStyle w:val="Code"/>
        <w:rPr>
          <w:ins w:id="1048" w:author="pdoschki" w:date="2013-05-06T11:07:00Z"/>
          <w:rStyle w:val="InlineCode"/>
        </w:rPr>
      </w:pPr>
      <w:proofErr w:type="gramStart"/>
      <w:ins w:id="1049"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javafx.scene.web.WebView</w:t>
        </w:r>
        <w:proofErr w:type="spellEnd"/>
        <w:r w:rsidRPr="005C3C7E">
          <w:rPr>
            <w:rStyle w:val="InlineCode"/>
          </w:rPr>
          <w:t>;</w:t>
        </w:r>
      </w:ins>
    </w:p>
    <w:p w:rsidR="005C3C7E" w:rsidRPr="005C3C7E" w:rsidRDefault="005C3C7E" w:rsidP="005C3C7E">
      <w:pPr>
        <w:pStyle w:val="Code"/>
        <w:rPr>
          <w:ins w:id="1050" w:author="pdoschki" w:date="2013-05-06T11:07:00Z"/>
          <w:rStyle w:val="InlineCode"/>
        </w:rPr>
      </w:pPr>
      <w:proofErr w:type="gramStart"/>
      <w:ins w:id="1051"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javax.websocket.ClientEndpoint</w:t>
        </w:r>
        <w:proofErr w:type="spellEnd"/>
        <w:r w:rsidRPr="005C3C7E">
          <w:rPr>
            <w:rStyle w:val="InlineCode"/>
          </w:rPr>
          <w:t>;</w:t>
        </w:r>
      </w:ins>
    </w:p>
    <w:p w:rsidR="005C3C7E" w:rsidRPr="005C3C7E" w:rsidRDefault="005C3C7E" w:rsidP="005C3C7E">
      <w:pPr>
        <w:pStyle w:val="Code"/>
        <w:rPr>
          <w:ins w:id="1052" w:author="pdoschki" w:date="2013-05-06T11:07:00Z"/>
          <w:rStyle w:val="InlineCode"/>
        </w:rPr>
      </w:pPr>
      <w:proofErr w:type="gramStart"/>
      <w:ins w:id="1053"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javax.websocket.OnClose</w:t>
        </w:r>
        <w:proofErr w:type="spellEnd"/>
        <w:r w:rsidRPr="005C3C7E">
          <w:rPr>
            <w:rStyle w:val="InlineCode"/>
          </w:rPr>
          <w:t>;</w:t>
        </w:r>
      </w:ins>
    </w:p>
    <w:p w:rsidR="005C3C7E" w:rsidRPr="005C3C7E" w:rsidRDefault="005C3C7E" w:rsidP="005C3C7E">
      <w:pPr>
        <w:pStyle w:val="Code"/>
        <w:rPr>
          <w:ins w:id="1054" w:author="pdoschki" w:date="2013-05-06T11:07:00Z"/>
          <w:rStyle w:val="InlineCode"/>
        </w:rPr>
      </w:pPr>
      <w:proofErr w:type="gramStart"/>
      <w:ins w:id="1055"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javax.websocket.OnMessage</w:t>
        </w:r>
        <w:proofErr w:type="spellEnd"/>
        <w:r w:rsidRPr="005C3C7E">
          <w:rPr>
            <w:rStyle w:val="InlineCode"/>
          </w:rPr>
          <w:t>;</w:t>
        </w:r>
      </w:ins>
    </w:p>
    <w:p w:rsidR="005C3C7E" w:rsidRPr="005C3C7E" w:rsidRDefault="005C3C7E" w:rsidP="005C3C7E">
      <w:pPr>
        <w:pStyle w:val="Code"/>
        <w:rPr>
          <w:ins w:id="1056" w:author="pdoschki" w:date="2013-05-06T11:07:00Z"/>
          <w:rStyle w:val="InlineCode"/>
        </w:rPr>
      </w:pPr>
      <w:proofErr w:type="gramStart"/>
      <w:ins w:id="1057"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javax.websocket.OnOpen</w:t>
        </w:r>
        <w:proofErr w:type="spellEnd"/>
        <w:r w:rsidRPr="005C3C7E">
          <w:rPr>
            <w:rStyle w:val="InlineCode"/>
          </w:rPr>
          <w:t>;</w:t>
        </w:r>
      </w:ins>
    </w:p>
    <w:p w:rsidR="005C3C7E" w:rsidRPr="005C3C7E" w:rsidRDefault="005C3C7E" w:rsidP="005C3C7E">
      <w:pPr>
        <w:pStyle w:val="Code"/>
        <w:rPr>
          <w:ins w:id="1058" w:author="pdoschki" w:date="2013-05-06T11:07:00Z"/>
          <w:rStyle w:val="InlineCode"/>
        </w:rPr>
      </w:pPr>
      <w:proofErr w:type="gramStart"/>
      <w:ins w:id="1059" w:author="pdoschki" w:date="2013-05-06T11:07:00Z">
        <w:r w:rsidRPr="005C3C7E">
          <w:rPr>
            <w:rStyle w:val="InlineCode"/>
          </w:rPr>
          <w:t>import</w:t>
        </w:r>
        <w:proofErr w:type="gramEnd"/>
        <w:r w:rsidRPr="005C3C7E">
          <w:rPr>
            <w:rStyle w:val="InlineCode"/>
          </w:rPr>
          <w:t xml:space="preserve"> </w:t>
        </w:r>
        <w:proofErr w:type="spellStart"/>
        <w:r w:rsidRPr="005C3C7E">
          <w:rPr>
            <w:rStyle w:val="InlineCode"/>
          </w:rPr>
          <w:t>javax.websocket.Session</w:t>
        </w:r>
        <w:proofErr w:type="spellEnd"/>
        <w:r w:rsidRPr="005C3C7E">
          <w:rPr>
            <w:rStyle w:val="InlineCode"/>
          </w:rPr>
          <w:t>;</w:t>
        </w:r>
      </w:ins>
    </w:p>
    <w:p w:rsidR="005C3C7E" w:rsidRPr="005C3C7E" w:rsidRDefault="005C3C7E" w:rsidP="005C3C7E">
      <w:pPr>
        <w:pStyle w:val="Code"/>
        <w:rPr>
          <w:ins w:id="1060" w:author="pdoschki" w:date="2013-05-06T11:07:00Z"/>
          <w:rStyle w:val="InlineCode"/>
        </w:rPr>
      </w:pPr>
    </w:p>
    <w:p w:rsidR="005C3C7E" w:rsidRPr="005C3C7E" w:rsidRDefault="005C3C7E" w:rsidP="005C3C7E">
      <w:pPr>
        <w:pStyle w:val="Code"/>
        <w:rPr>
          <w:ins w:id="1061" w:author="pdoschki" w:date="2013-05-06T11:07:00Z"/>
          <w:rStyle w:val="InlineCode"/>
        </w:rPr>
      </w:pPr>
      <w:ins w:id="1062" w:author="pdoschki" w:date="2013-05-06T11:07:00Z">
        <w:r w:rsidRPr="005C3C7E">
          <w:rPr>
            <w:rStyle w:val="InlineCode"/>
          </w:rPr>
          <w:t>/**</w:t>
        </w:r>
      </w:ins>
    </w:p>
    <w:p w:rsidR="005C3C7E" w:rsidRPr="005C3C7E" w:rsidRDefault="005C3C7E" w:rsidP="005C3C7E">
      <w:pPr>
        <w:pStyle w:val="Code"/>
        <w:rPr>
          <w:ins w:id="1063" w:author="pdoschki" w:date="2013-05-06T11:07:00Z"/>
          <w:rStyle w:val="InlineCode"/>
        </w:rPr>
      </w:pPr>
      <w:ins w:id="1064" w:author="pdoschki" w:date="2013-05-06T11:07:00Z">
        <w:r w:rsidRPr="005C3C7E">
          <w:rPr>
            <w:rStyle w:val="InlineCode"/>
          </w:rPr>
          <w:t xml:space="preserve"> *</w:t>
        </w:r>
      </w:ins>
    </w:p>
    <w:p w:rsidR="005C3C7E" w:rsidRPr="005C3C7E" w:rsidRDefault="005C3C7E" w:rsidP="005C3C7E">
      <w:pPr>
        <w:pStyle w:val="Code"/>
        <w:rPr>
          <w:ins w:id="1065" w:author="pdoschki" w:date="2013-05-06T11:07:00Z"/>
          <w:rStyle w:val="InlineCode"/>
        </w:rPr>
      </w:pPr>
      <w:ins w:id="1066" w:author="pdoschki" w:date="2013-05-06T11:07:00Z">
        <w:r w:rsidRPr="005C3C7E">
          <w:rPr>
            <w:rStyle w:val="InlineCode"/>
          </w:rPr>
          <w:t xml:space="preserve"> * @author </w:t>
        </w:r>
        <w:proofErr w:type="spellStart"/>
        <w:r w:rsidRPr="005C3C7E">
          <w:rPr>
            <w:rStyle w:val="InlineCode"/>
          </w:rPr>
          <w:t>pdos</w:t>
        </w:r>
        <w:proofErr w:type="spellEnd"/>
      </w:ins>
    </w:p>
    <w:p w:rsidR="005C3C7E" w:rsidRPr="005C3C7E" w:rsidRDefault="005C3C7E" w:rsidP="005C3C7E">
      <w:pPr>
        <w:pStyle w:val="Code"/>
        <w:rPr>
          <w:ins w:id="1067" w:author="pdoschki" w:date="2013-05-06T11:07:00Z"/>
          <w:rStyle w:val="InlineCode"/>
        </w:rPr>
      </w:pPr>
      <w:ins w:id="1068" w:author="pdoschki" w:date="2013-05-06T11:07:00Z">
        <w:r w:rsidRPr="005C3C7E">
          <w:rPr>
            <w:rStyle w:val="InlineCode"/>
          </w:rPr>
          <w:t xml:space="preserve"> */</w:t>
        </w:r>
      </w:ins>
    </w:p>
    <w:p w:rsidR="005C3C7E" w:rsidRPr="005C3C7E" w:rsidRDefault="005C3C7E" w:rsidP="005C3C7E">
      <w:pPr>
        <w:pStyle w:val="Code"/>
        <w:rPr>
          <w:ins w:id="1069" w:author="pdoschki" w:date="2013-05-06T11:07:00Z"/>
          <w:rStyle w:val="InlineCode"/>
        </w:rPr>
      </w:pPr>
      <w:ins w:id="1070" w:author="pdoschki" w:date="2013-05-06T11:07:00Z">
        <w:r w:rsidRPr="005C3C7E">
          <w:rPr>
            <w:rStyle w:val="InlineCode"/>
          </w:rPr>
          <w:t>@</w:t>
        </w:r>
        <w:proofErr w:type="spellStart"/>
        <w:r w:rsidRPr="005C3C7E">
          <w:rPr>
            <w:rStyle w:val="InlineCode"/>
          </w:rPr>
          <w:t>ClientEndpoint</w:t>
        </w:r>
        <w:proofErr w:type="spellEnd"/>
      </w:ins>
    </w:p>
    <w:p w:rsidR="005C3C7E" w:rsidRPr="005C3C7E" w:rsidRDefault="005C3C7E" w:rsidP="005C3C7E">
      <w:pPr>
        <w:pStyle w:val="Code"/>
        <w:rPr>
          <w:ins w:id="1071" w:author="pdoschki" w:date="2013-05-06T11:07:00Z"/>
          <w:rStyle w:val="InlineCode"/>
        </w:rPr>
      </w:pPr>
      <w:proofErr w:type="gramStart"/>
      <w:ins w:id="1072" w:author="pdoschki" w:date="2013-05-06T11:07:00Z">
        <w:r w:rsidRPr="005C3C7E">
          <w:rPr>
            <w:rStyle w:val="InlineCode"/>
          </w:rPr>
          <w:t>public</w:t>
        </w:r>
        <w:proofErr w:type="gramEnd"/>
        <w:r w:rsidRPr="005C3C7E">
          <w:rPr>
            <w:rStyle w:val="InlineCode"/>
          </w:rPr>
          <w:t xml:space="preserve"> class </w:t>
        </w:r>
        <w:proofErr w:type="spellStart"/>
        <w:r w:rsidRPr="005C3C7E">
          <w:rPr>
            <w:rStyle w:val="InlineCode"/>
          </w:rPr>
          <w:t>WSClient</w:t>
        </w:r>
        <w:proofErr w:type="spellEnd"/>
        <w:r w:rsidRPr="005C3C7E">
          <w:rPr>
            <w:rStyle w:val="InlineCode"/>
          </w:rPr>
          <w:t xml:space="preserve"> {</w:t>
        </w:r>
      </w:ins>
    </w:p>
    <w:p w:rsidR="005C3C7E" w:rsidRPr="005C3C7E" w:rsidRDefault="005C3C7E" w:rsidP="005C3C7E">
      <w:pPr>
        <w:pStyle w:val="Code"/>
        <w:rPr>
          <w:ins w:id="1073" w:author="pdoschki" w:date="2013-05-06T11:07:00Z"/>
          <w:rStyle w:val="InlineCode"/>
        </w:rPr>
      </w:pPr>
    </w:p>
    <w:p w:rsidR="005C3C7E" w:rsidRPr="005C3C7E" w:rsidRDefault="005C3C7E" w:rsidP="005C3C7E">
      <w:pPr>
        <w:pStyle w:val="Code"/>
        <w:rPr>
          <w:ins w:id="1074" w:author="pdoschki" w:date="2013-05-06T11:07:00Z"/>
          <w:rStyle w:val="InlineCode"/>
        </w:rPr>
      </w:pPr>
      <w:ins w:id="1075" w:author="pdoschki" w:date="2013-05-06T11:07:00Z">
        <w:r w:rsidRPr="005C3C7E">
          <w:rPr>
            <w:rStyle w:val="InlineCode"/>
          </w:rPr>
          <w:t xml:space="preserve">    </w:t>
        </w:r>
        <w:proofErr w:type="gramStart"/>
        <w:r w:rsidRPr="005C3C7E">
          <w:rPr>
            <w:rStyle w:val="InlineCode"/>
          </w:rPr>
          <w:t>private</w:t>
        </w:r>
        <w:proofErr w:type="gramEnd"/>
        <w:r w:rsidRPr="005C3C7E">
          <w:rPr>
            <w:rStyle w:val="InlineCode"/>
          </w:rPr>
          <w:t xml:space="preserve"> Session </w:t>
        </w:r>
        <w:proofErr w:type="spellStart"/>
        <w:r w:rsidRPr="005C3C7E">
          <w:rPr>
            <w:rStyle w:val="InlineCode"/>
          </w:rPr>
          <w:t>session</w:t>
        </w:r>
        <w:proofErr w:type="spellEnd"/>
        <w:r w:rsidRPr="005C3C7E">
          <w:rPr>
            <w:rStyle w:val="InlineCode"/>
          </w:rPr>
          <w:t>;</w:t>
        </w:r>
      </w:ins>
    </w:p>
    <w:p w:rsidR="005C3C7E" w:rsidRPr="005C3C7E" w:rsidRDefault="005C3C7E" w:rsidP="005C3C7E">
      <w:pPr>
        <w:pStyle w:val="Code"/>
        <w:rPr>
          <w:ins w:id="1076" w:author="pdoschki" w:date="2013-05-06T11:07:00Z"/>
          <w:rStyle w:val="InlineCode"/>
        </w:rPr>
      </w:pPr>
      <w:ins w:id="1077" w:author="pdoschki" w:date="2013-05-06T11:07:00Z">
        <w:r w:rsidRPr="005C3C7E">
          <w:rPr>
            <w:rStyle w:val="InlineCode"/>
          </w:rPr>
          <w:t xml:space="preserve">    </w:t>
        </w:r>
        <w:proofErr w:type="gramStart"/>
        <w:r w:rsidRPr="005C3C7E">
          <w:rPr>
            <w:rStyle w:val="InlineCode"/>
          </w:rPr>
          <w:t>private</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w:t>
        </w:r>
      </w:ins>
    </w:p>
    <w:p w:rsidR="005C3C7E" w:rsidRPr="005C3C7E" w:rsidRDefault="005C3C7E" w:rsidP="005C3C7E">
      <w:pPr>
        <w:pStyle w:val="Code"/>
        <w:rPr>
          <w:ins w:id="1078" w:author="pdoschki" w:date="2013-05-06T11:07:00Z"/>
          <w:rStyle w:val="InlineCode"/>
        </w:rPr>
      </w:pPr>
    </w:p>
    <w:p w:rsidR="005C3C7E" w:rsidRPr="005C3C7E" w:rsidRDefault="005C3C7E" w:rsidP="005C3C7E">
      <w:pPr>
        <w:pStyle w:val="Code"/>
        <w:rPr>
          <w:ins w:id="1079" w:author="pdoschki" w:date="2013-05-06T11:07:00Z"/>
          <w:rStyle w:val="InlineCode"/>
        </w:rPr>
      </w:pPr>
      <w:ins w:id="1080"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getWebview</w:t>
        </w:r>
        <w:proofErr w:type="spellEnd"/>
        <w:r w:rsidRPr="005C3C7E">
          <w:rPr>
            <w:rStyle w:val="InlineCode"/>
          </w:rPr>
          <w:t>() {</w:t>
        </w:r>
      </w:ins>
    </w:p>
    <w:p w:rsidR="005C3C7E" w:rsidRPr="005C3C7E" w:rsidRDefault="005C3C7E" w:rsidP="005C3C7E">
      <w:pPr>
        <w:pStyle w:val="Code"/>
        <w:rPr>
          <w:ins w:id="1081" w:author="pdoschki" w:date="2013-05-06T11:07:00Z"/>
          <w:rStyle w:val="InlineCode"/>
        </w:rPr>
      </w:pPr>
      <w:ins w:id="1082" w:author="pdoschki" w:date="2013-05-06T11:07:00Z">
        <w:r w:rsidRPr="005C3C7E">
          <w:rPr>
            <w:rStyle w:val="InlineCode"/>
          </w:rPr>
          <w:t xml:space="preserve">        </w:t>
        </w:r>
        <w:proofErr w:type="gramStart"/>
        <w:r w:rsidRPr="005C3C7E">
          <w:rPr>
            <w:rStyle w:val="InlineCode"/>
          </w:rPr>
          <w:t>return</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w:t>
        </w:r>
      </w:ins>
    </w:p>
    <w:p w:rsidR="005C3C7E" w:rsidRPr="005C3C7E" w:rsidRDefault="005C3C7E" w:rsidP="005C3C7E">
      <w:pPr>
        <w:pStyle w:val="Code"/>
        <w:rPr>
          <w:ins w:id="1083" w:author="pdoschki" w:date="2013-05-06T11:07:00Z"/>
          <w:rStyle w:val="InlineCode"/>
        </w:rPr>
      </w:pPr>
      <w:ins w:id="1084" w:author="pdoschki" w:date="2013-05-06T11:07:00Z">
        <w:r w:rsidRPr="005C3C7E">
          <w:rPr>
            <w:rStyle w:val="InlineCode"/>
          </w:rPr>
          <w:t xml:space="preserve">    }</w:t>
        </w:r>
      </w:ins>
    </w:p>
    <w:p w:rsidR="005C3C7E" w:rsidRPr="005C3C7E" w:rsidRDefault="005C3C7E" w:rsidP="005C3C7E">
      <w:pPr>
        <w:pStyle w:val="Code"/>
        <w:rPr>
          <w:ins w:id="1085" w:author="pdoschki" w:date="2013-05-06T11:07:00Z"/>
          <w:rStyle w:val="InlineCode"/>
        </w:rPr>
      </w:pPr>
    </w:p>
    <w:p w:rsidR="005C3C7E" w:rsidRPr="005C3C7E" w:rsidRDefault="005C3C7E" w:rsidP="005C3C7E">
      <w:pPr>
        <w:pStyle w:val="Code"/>
        <w:rPr>
          <w:ins w:id="1086" w:author="pdoschki" w:date="2013-05-06T11:07:00Z"/>
          <w:rStyle w:val="InlineCode"/>
        </w:rPr>
      </w:pPr>
      <w:ins w:id="1087"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Session </w:t>
        </w:r>
        <w:proofErr w:type="spellStart"/>
        <w:r w:rsidRPr="005C3C7E">
          <w:rPr>
            <w:rStyle w:val="InlineCode"/>
          </w:rPr>
          <w:t>getSession</w:t>
        </w:r>
        <w:proofErr w:type="spellEnd"/>
        <w:r w:rsidRPr="005C3C7E">
          <w:rPr>
            <w:rStyle w:val="InlineCode"/>
          </w:rPr>
          <w:t>() {</w:t>
        </w:r>
      </w:ins>
    </w:p>
    <w:p w:rsidR="005C3C7E" w:rsidRPr="005C3C7E" w:rsidRDefault="005C3C7E" w:rsidP="005C3C7E">
      <w:pPr>
        <w:pStyle w:val="Code"/>
        <w:rPr>
          <w:ins w:id="1088" w:author="pdoschki" w:date="2013-05-06T11:07:00Z"/>
          <w:rStyle w:val="InlineCode"/>
        </w:rPr>
      </w:pPr>
      <w:ins w:id="1089" w:author="pdoschki" w:date="2013-05-06T11:07:00Z">
        <w:r w:rsidRPr="005C3C7E">
          <w:rPr>
            <w:rStyle w:val="InlineCode"/>
          </w:rPr>
          <w:t xml:space="preserve">        </w:t>
        </w:r>
        <w:proofErr w:type="gramStart"/>
        <w:r w:rsidRPr="005C3C7E">
          <w:rPr>
            <w:rStyle w:val="InlineCode"/>
          </w:rPr>
          <w:t>return</w:t>
        </w:r>
        <w:proofErr w:type="gramEnd"/>
        <w:r w:rsidRPr="005C3C7E">
          <w:rPr>
            <w:rStyle w:val="InlineCode"/>
          </w:rPr>
          <w:t xml:space="preserve"> session;</w:t>
        </w:r>
      </w:ins>
    </w:p>
    <w:p w:rsidR="005C3C7E" w:rsidRPr="005C3C7E" w:rsidRDefault="005C3C7E" w:rsidP="005C3C7E">
      <w:pPr>
        <w:pStyle w:val="Code"/>
        <w:rPr>
          <w:ins w:id="1090" w:author="pdoschki" w:date="2013-05-06T11:07:00Z"/>
          <w:rStyle w:val="InlineCode"/>
        </w:rPr>
      </w:pPr>
      <w:ins w:id="1091" w:author="pdoschki" w:date="2013-05-06T11:07:00Z">
        <w:r w:rsidRPr="005C3C7E">
          <w:rPr>
            <w:rStyle w:val="InlineCode"/>
          </w:rPr>
          <w:t xml:space="preserve">    }</w:t>
        </w:r>
      </w:ins>
    </w:p>
    <w:p w:rsidR="005C3C7E" w:rsidRPr="005C3C7E" w:rsidRDefault="005C3C7E" w:rsidP="005C3C7E">
      <w:pPr>
        <w:pStyle w:val="Code"/>
        <w:rPr>
          <w:ins w:id="1092" w:author="pdoschki" w:date="2013-05-06T11:07:00Z"/>
          <w:rStyle w:val="InlineCode"/>
        </w:rPr>
      </w:pPr>
    </w:p>
    <w:p w:rsidR="005C3C7E" w:rsidRPr="005C3C7E" w:rsidRDefault="005C3C7E" w:rsidP="005C3C7E">
      <w:pPr>
        <w:pStyle w:val="Code"/>
        <w:rPr>
          <w:ins w:id="1093" w:author="pdoschki" w:date="2013-05-06T11:07:00Z"/>
          <w:rStyle w:val="InlineCode"/>
        </w:rPr>
      </w:pPr>
      <w:ins w:id="1094"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WSClient</w:t>
        </w:r>
        <w:proofErr w:type="spellEnd"/>
        <w:r w:rsidRPr="005C3C7E">
          <w:rPr>
            <w:rStyle w:val="InlineCode"/>
          </w:rPr>
          <w:t>(</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 {</w:t>
        </w:r>
      </w:ins>
    </w:p>
    <w:p w:rsidR="005C3C7E" w:rsidRPr="005C3C7E" w:rsidRDefault="005C3C7E" w:rsidP="005C3C7E">
      <w:pPr>
        <w:pStyle w:val="Code"/>
        <w:rPr>
          <w:ins w:id="1095" w:author="pdoschki" w:date="2013-05-06T11:07:00Z"/>
          <w:rStyle w:val="InlineCode"/>
        </w:rPr>
      </w:pPr>
      <w:ins w:id="1096" w:author="pdoschki" w:date="2013-05-06T11:07:00Z">
        <w:r w:rsidRPr="005C3C7E">
          <w:rPr>
            <w:rStyle w:val="InlineCode"/>
          </w:rPr>
          <w:t xml:space="preserve">        </w:t>
        </w:r>
        <w:proofErr w:type="spellStart"/>
        <w:r w:rsidRPr="005C3C7E">
          <w:rPr>
            <w:rStyle w:val="InlineCode"/>
          </w:rPr>
          <w:t>this.webview</w:t>
        </w:r>
        <w:proofErr w:type="spellEnd"/>
        <w:r w:rsidRPr="005C3C7E">
          <w:rPr>
            <w:rStyle w:val="InlineCode"/>
          </w:rPr>
          <w:t xml:space="preserve"> = </w:t>
        </w:r>
        <w:proofErr w:type="spellStart"/>
        <w:r w:rsidRPr="005C3C7E">
          <w:rPr>
            <w:rStyle w:val="InlineCode"/>
          </w:rPr>
          <w:t>webview</w:t>
        </w:r>
        <w:proofErr w:type="spellEnd"/>
        <w:r w:rsidRPr="005C3C7E">
          <w:rPr>
            <w:rStyle w:val="InlineCode"/>
          </w:rPr>
          <w:t>;</w:t>
        </w:r>
      </w:ins>
    </w:p>
    <w:p w:rsidR="005C3C7E" w:rsidRPr="005C3C7E" w:rsidRDefault="005C3C7E" w:rsidP="005C3C7E">
      <w:pPr>
        <w:pStyle w:val="Code"/>
        <w:rPr>
          <w:ins w:id="1097" w:author="pdoschki" w:date="2013-05-06T11:07:00Z"/>
          <w:rStyle w:val="InlineCode"/>
        </w:rPr>
      </w:pPr>
      <w:ins w:id="1098" w:author="pdoschki" w:date="2013-05-06T11:07:00Z">
        <w:r w:rsidRPr="005C3C7E">
          <w:rPr>
            <w:rStyle w:val="InlineCode"/>
          </w:rPr>
          <w:t xml:space="preserve">    }</w:t>
        </w:r>
      </w:ins>
    </w:p>
    <w:p w:rsidR="005C3C7E" w:rsidRPr="005C3C7E" w:rsidRDefault="005C3C7E" w:rsidP="005C3C7E">
      <w:pPr>
        <w:pStyle w:val="Code"/>
        <w:rPr>
          <w:ins w:id="1099" w:author="pdoschki" w:date="2013-05-06T11:07:00Z"/>
          <w:rStyle w:val="InlineCode"/>
        </w:rPr>
      </w:pPr>
    </w:p>
    <w:p w:rsidR="005C3C7E" w:rsidRPr="005C3C7E" w:rsidRDefault="005C3C7E" w:rsidP="005C3C7E">
      <w:pPr>
        <w:pStyle w:val="Code"/>
        <w:rPr>
          <w:ins w:id="1100" w:author="pdoschki" w:date="2013-05-06T11:07:00Z"/>
          <w:rStyle w:val="InlineCode"/>
        </w:rPr>
      </w:pPr>
      <w:ins w:id="1101" w:author="pdoschki" w:date="2013-05-06T11:07:00Z">
        <w:r w:rsidRPr="005C3C7E">
          <w:rPr>
            <w:rStyle w:val="InlineCode"/>
          </w:rPr>
          <w:t xml:space="preserve">    @</w:t>
        </w:r>
        <w:proofErr w:type="spellStart"/>
        <w:r w:rsidRPr="005C3C7E">
          <w:rPr>
            <w:rStyle w:val="InlineCode"/>
          </w:rPr>
          <w:t>OnOpen</w:t>
        </w:r>
        <w:proofErr w:type="spellEnd"/>
      </w:ins>
    </w:p>
    <w:p w:rsidR="005C3C7E" w:rsidRPr="005C3C7E" w:rsidRDefault="005C3C7E" w:rsidP="005C3C7E">
      <w:pPr>
        <w:pStyle w:val="Code"/>
        <w:rPr>
          <w:ins w:id="1102" w:author="pdoschki" w:date="2013-05-06T11:07:00Z"/>
          <w:rStyle w:val="InlineCode"/>
        </w:rPr>
      </w:pPr>
      <w:ins w:id="1103"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onOpen</w:t>
        </w:r>
        <w:proofErr w:type="spellEnd"/>
        <w:r w:rsidRPr="005C3C7E">
          <w:rPr>
            <w:rStyle w:val="InlineCode"/>
          </w:rPr>
          <w:t>(Session session) {</w:t>
        </w:r>
      </w:ins>
    </w:p>
    <w:p w:rsidR="005C3C7E" w:rsidRPr="005C3C7E" w:rsidRDefault="005C3C7E" w:rsidP="005C3C7E">
      <w:pPr>
        <w:pStyle w:val="Code"/>
        <w:rPr>
          <w:ins w:id="1104" w:author="pdoschki" w:date="2013-05-06T11:07:00Z"/>
          <w:rStyle w:val="InlineCode"/>
        </w:rPr>
      </w:pPr>
      <w:ins w:id="1105" w:author="pdoschki" w:date="2013-05-06T11:07:00Z">
        <w:r w:rsidRPr="005C3C7E">
          <w:rPr>
            <w:rStyle w:val="InlineCode"/>
          </w:rPr>
          <w:t xml:space="preserve">        </w:t>
        </w:r>
        <w:proofErr w:type="spellStart"/>
        <w:r w:rsidRPr="005C3C7E">
          <w:rPr>
            <w:rStyle w:val="InlineCode"/>
          </w:rPr>
          <w:t>this.session</w:t>
        </w:r>
        <w:proofErr w:type="spellEnd"/>
        <w:r w:rsidRPr="005C3C7E">
          <w:rPr>
            <w:rStyle w:val="InlineCode"/>
          </w:rPr>
          <w:t xml:space="preserve"> = session;</w:t>
        </w:r>
      </w:ins>
    </w:p>
    <w:p w:rsidR="005C3C7E" w:rsidRPr="005C3C7E" w:rsidRDefault="005C3C7E" w:rsidP="005C3C7E">
      <w:pPr>
        <w:pStyle w:val="Code"/>
        <w:rPr>
          <w:ins w:id="1106" w:author="pdoschki" w:date="2013-05-06T11:07:00Z"/>
          <w:rStyle w:val="InlineCode"/>
        </w:rPr>
      </w:pPr>
      <w:ins w:id="1107" w:author="pdoschki" w:date="2013-05-06T11:07:00Z">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opened.");</w:t>
        </w:r>
      </w:ins>
    </w:p>
    <w:p w:rsidR="005C3C7E" w:rsidRPr="005C3C7E" w:rsidRDefault="005C3C7E" w:rsidP="005C3C7E">
      <w:pPr>
        <w:pStyle w:val="Code"/>
        <w:rPr>
          <w:ins w:id="1108" w:author="pdoschki" w:date="2013-05-06T11:07:00Z"/>
          <w:rStyle w:val="InlineCode"/>
        </w:rPr>
      </w:pPr>
      <w:ins w:id="1109" w:author="pdoschki" w:date="2013-05-06T11:07:00Z">
        <w:r w:rsidRPr="005C3C7E">
          <w:rPr>
            <w:rStyle w:val="InlineCode"/>
          </w:rPr>
          <w:t xml:space="preserve">    }</w:t>
        </w:r>
      </w:ins>
    </w:p>
    <w:p w:rsidR="005C3C7E" w:rsidRPr="005C3C7E" w:rsidRDefault="005C3C7E" w:rsidP="005C3C7E">
      <w:pPr>
        <w:pStyle w:val="Code"/>
        <w:rPr>
          <w:ins w:id="1110" w:author="pdoschki" w:date="2013-05-06T11:07:00Z"/>
          <w:rStyle w:val="InlineCode"/>
        </w:rPr>
      </w:pPr>
    </w:p>
    <w:p w:rsidR="005C3C7E" w:rsidRPr="005C3C7E" w:rsidRDefault="005C3C7E" w:rsidP="005C3C7E">
      <w:pPr>
        <w:pStyle w:val="Code"/>
        <w:rPr>
          <w:ins w:id="1111" w:author="pdoschki" w:date="2013-05-06T11:07:00Z"/>
          <w:rStyle w:val="InlineCode"/>
        </w:rPr>
      </w:pPr>
      <w:ins w:id="1112" w:author="pdoschki" w:date="2013-05-06T11:07:00Z">
        <w:r w:rsidRPr="005C3C7E">
          <w:rPr>
            <w:rStyle w:val="InlineCode"/>
          </w:rPr>
          <w:t xml:space="preserve">    @</w:t>
        </w:r>
        <w:proofErr w:type="spellStart"/>
        <w:r w:rsidRPr="005C3C7E">
          <w:rPr>
            <w:rStyle w:val="InlineCode"/>
          </w:rPr>
          <w:t>OnMessage</w:t>
        </w:r>
        <w:proofErr w:type="spellEnd"/>
      </w:ins>
    </w:p>
    <w:p w:rsidR="005C3C7E" w:rsidRPr="005C3C7E" w:rsidRDefault="005C3C7E" w:rsidP="005C3C7E">
      <w:pPr>
        <w:pStyle w:val="Code"/>
        <w:rPr>
          <w:ins w:id="1113" w:author="pdoschki" w:date="2013-05-06T11:07:00Z"/>
          <w:rStyle w:val="InlineCode"/>
        </w:rPr>
      </w:pPr>
      <w:ins w:id="1114"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onMessage</w:t>
        </w:r>
        <w:proofErr w:type="spellEnd"/>
        <w:r w:rsidRPr="005C3C7E">
          <w:rPr>
            <w:rStyle w:val="InlineCode"/>
          </w:rPr>
          <w:t>(String message) {</w:t>
        </w:r>
      </w:ins>
    </w:p>
    <w:p w:rsidR="005C3C7E" w:rsidRPr="005C3C7E" w:rsidRDefault="005C3C7E" w:rsidP="005C3C7E">
      <w:pPr>
        <w:pStyle w:val="Code"/>
        <w:rPr>
          <w:ins w:id="1115" w:author="pdoschki" w:date="2013-05-06T11:07:00Z"/>
          <w:rStyle w:val="InlineCode"/>
        </w:rPr>
      </w:pPr>
      <w:ins w:id="1116" w:author="pdoschki" w:date="2013-05-06T11:07:00Z">
        <w:r w:rsidRPr="005C3C7E">
          <w:rPr>
            <w:rStyle w:val="InlineCode"/>
          </w:rPr>
          <w:t xml:space="preserve">        </w:t>
        </w:r>
        <w:proofErr w:type="gramStart"/>
        <w:r w:rsidRPr="005C3C7E">
          <w:rPr>
            <w:rStyle w:val="InlineCode"/>
          </w:rPr>
          <w:t>final</w:t>
        </w:r>
        <w:proofErr w:type="gramEnd"/>
        <w:r w:rsidRPr="005C3C7E">
          <w:rPr>
            <w:rStyle w:val="InlineCode"/>
          </w:rPr>
          <w:t xml:space="preserve"> String </w:t>
        </w:r>
        <w:proofErr w:type="spellStart"/>
        <w:r w:rsidRPr="005C3C7E">
          <w:rPr>
            <w:rStyle w:val="InlineCode"/>
          </w:rPr>
          <w:t>js_script</w:t>
        </w:r>
        <w:proofErr w:type="spellEnd"/>
        <w:r w:rsidRPr="005C3C7E">
          <w:rPr>
            <w:rStyle w:val="InlineCode"/>
          </w:rPr>
          <w:t xml:space="preserve"> =</w:t>
        </w:r>
      </w:ins>
    </w:p>
    <w:p w:rsidR="005C3C7E" w:rsidRPr="005C3C7E" w:rsidRDefault="005C3C7E" w:rsidP="005C3C7E">
      <w:pPr>
        <w:pStyle w:val="Code"/>
        <w:rPr>
          <w:ins w:id="1117" w:author="pdoschki" w:date="2013-05-06T11:07:00Z"/>
          <w:rStyle w:val="InlineCode"/>
        </w:rPr>
      </w:pPr>
      <w:ins w:id="1118" w:author="pdoschki" w:date="2013-05-06T11:07:00Z">
        <w:r w:rsidRPr="005C3C7E">
          <w:rPr>
            <w:rStyle w:val="InlineCode"/>
          </w:rPr>
          <w:t xml:space="preserve">            "</w:t>
        </w:r>
        <w:proofErr w:type="spellStart"/>
        <w:r w:rsidRPr="005C3C7E">
          <w:rPr>
            <w:rStyle w:val="InlineCode"/>
          </w:rPr>
          <w:t>var</w:t>
        </w:r>
        <w:proofErr w:type="spellEnd"/>
        <w:r w:rsidRPr="005C3C7E">
          <w:rPr>
            <w:rStyle w:val="InlineCode"/>
          </w:rPr>
          <w:t xml:space="preserve"> </w:t>
        </w:r>
        <w:proofErr w:type="spellStart"/>
        <w:r w:rsidRPr="005C3C7E">
          <w:rPr>
            <w:rStyle w:val="InlineCode"/>
          </w:rPr>
          <w:t>elem</w:t>
        </w:r>
        <w:proofErr w:type="spellEnd"/>
        <w:r w:rsidRPr="005C3C7E">
          <w:rPr>
            <w:rStyle w:val="InlineCode"/>
          </w:rPr>
          <w:t xml:space="preserve"> = </w:t>
        </w:r>
        <w:proofErr w:type="gramStart"/>
        <w:r w:rsidRPr="005C3C7E">
          <w:rPr>
            <w:rStyle w:val="InlineCode"/>
          </w:rPr>
          <w:t>angular.element(</w:t>
        </w:r>
        <w:proofErr w:type="gramEnd"/>
        <w:r w:rsidRPr="005C3C7E">
          <w:rPr>
            <w:rStyle w:val="InlineCode"/>
          </w:rPr>
          <w:t>document.getElementsByClassName(\"form-horizontal\"));"</w:t>
        </w:r>
      </w:ins>
    </w:p>
    <w:p w:rsidR="005C3C7E" w:rsidRPr="005C3C7E" w:rsidRDefault="005C3C7E" w:rsidP="005C3C7E">
      <w:pPr>
        <w:pStyle w:val="Code"/>
        <w:rPr>
          <w:ins w:id="1119" w:author="pdoschki" w:date="2013-05-06T11:07:00Z"/>
          <w:rStyle w:val="InlineCode"/>
        </w:rPr>
      </w:pPr>
      <w:ins w:id="1120" w:author="pdoschki" w:date="2013-05-06T11:07:00Z">
        <w:r w:rsidRPr="005C3C7E">
          <w:rPr>
            <w:rStyle w:val="InlineCode"/>
          </w:rPr>
          <w:t xml:space="preserve">            + "</w:t>
        </w:r>
        <w:proofErr w:type="spellStart"/>
        <w:r w:rsidRPr="005C3C7E">
          <w:rPr>
            <w:rStyle w:val="InlineCode"/>
          </w:rPr>
          <w:t>var</w:t>
        </w:r>
        <w:proofErr w:type="spellEnd"/>
        <w:r w:rsidRPr="005C3C7E">
          <w:rPr>
            <w:rStyle w:val="InlineCode"/>
          </w:rPr>
          <w:t xml:space="preserve"> sc = </w:t>
        </w:r>
        <w:proofErr w:type="spellStart"/>
        <w:proofErr w:type="gramStart"/>
        <w:r w:rsidRPr="005C3C7E">
          <w:rPr>
            <w:rStyle w:val="InlineCode"/>
          </w:rPr>
          <w:t>elem.scope</w:t>
        </w:r>
        <w:proofErr w:type="spellEnd"/>
        <w:r w:rsidRPr="005C3C7E">
          <w:rPr>
            <w:rStyle w:val="InlineCode"/>
          </w:rPr>
          <w:t>(</w:t>
        </w:r>
        <w:proofErr w:type="gramEnd"/>
        <w:r w:rsidRPr="005C3C7E">
          <w:rPr>
            <w:rStyle w:val="InlineCode"/>
          </w:rPr>
          <w:t>);"</w:t>
        </w:r>
      </w:ins>
    </w:p>
    <w:p w:rsidR="005C3C7E" w:rsidRPr="005C3C7E" w:rsidRDefault="005C3C7E" w:rsidP="005C3C7E">
      <w:pPr>
        <w:pStyle w:val="Code"/>
        <w:rPr>
          <w:ins w:id="1121" w:author="pdoschki" w:date="2013-05-06T11:07:00Z"/>
          <w:rStyle w:val="InlineCode"/>
        </w:rPr>
      </w:pPr>
      <w:ins w:id="1122" w:author="pdoschki" w:date="2013-05-06T11:07:00Z">
        <w:r w:rsidRPr="005C3C7E">
          <w:rPr>
            <w:rStyle w:val="InlineCode"/>
          </w:rPr>
          <w:t xml:space="preserve">            + "</w:t>
        </w:r>
        <w:proofErr w:type="spellStart"/>
        <w:proofErr w:type="gramStart"/>
        <w:r w:rsidRPr="005C3C7E">
          <w:rPr>
            <w:rStyle w:val="InlineCode"/>
          </w:rPr>
          <w:t>sc.drawShape</w:t>
        </w:r>
        <w:proofErr w:type="spellEnd"/>
        <w:r w:rsidRPr="005C3C7E">
          <w:rPr>
            <w:rStyle w:val="InlineCode"/>
          </w:rPr>
          <w:t>(</w:t>
        </w:r>
        <w:proofErr w:type="spellStart"/>
        <w:proofErr w:type="gramEnd"/>
        <w:r w:rsidRPr="005C3C7E">
          <w:rPr>
            <w:rStyle w:val="InlineCode"/>
          </w:rPr>
          <w:t>eval</w:t>
        </w:r>
        <w:proofErr w:type="spellEnd"/>
        <w:r w:rsidRPr="005C3C7E">
          <w:rPr>
            <w:rStyle w:val="InlineCode"/>
          </w:rPr>
          <w:t>(" + message + "));";</w:t>
        </w:r>
      </w:ins>
    </w:p>
    <w:p w:rsidR="005C3C7E" w:rsidRPr="005C3C7E" w:rsidRDefault="005C3C7E" w:rsidP="005C3C7E">
      <w:pPr>
        <w:pStyle w:val="Code"/>
        <w:rPr>
          <w:ins w:id="1123" w:author="pdoschki" w:date="2013-05-06T11:07:00Z"/>
          <w:rStyle w:val="InlineCode"/>
        </w:rPr>
      </w:pPr>
      <w:ins w:id="1124" w:author="pdoschki" w:date="2013-05-06T11:07:00Z">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 xml:space="preserve">"script to execute: " + </w:t>
        </w:r>
        <w:proofErr w:type="spellStart"/>
        <w:r w:rsidRPr="005C3C7E">
          <w:rPr>
            <w:rStyle w:val="InlineCode"/>
          </w:rPr>
          <w:t>js_script</w:t>
        </w:r>
        <w:proofErr w:type="spellEnd"/>
        <w:r w:rsidRPr="005C3C7E">
          <w:rPr>
            <w:rStyle w:val="InlineCode"/>
          </w:rPr>
          <w:t>);</w:t>
        </w:r>
      </w:ins>
    </w:p>
    <w:p w:rsidR="005C3C7E" w:rsidRPr="005C3C7E" w:rsidRDefault="005C3C7E" w:rsidP="005C3C7E">
      <w:pPr>
        <w:pStyle w:val="Code"/>
        <w:rPr>
          <w:ins w:id="1125" w:author="pdoschki" w:date="2013-05-06T11:07:00Z"/>
          <w:rStyle w:val="InlineCode"/>
        </w:rPr>
      </w:pPr>
      <w:ins w:id="1126" w:author="pdoschki" w:date="2013-05-06T11:07:00Z">
        <w:r w:rsidRPr="005C3C7E">
          <w:rPr>
            <w:rStyle w:val="InlineCode"/>
          </w:rPr>
          <w:t xml:space="preserve">        </w:t>
        </w:r>
        <w:proofErr w:type="spellStart"/>
        <w:proofErr w:type="gramStart"/>
        <w:r w:rsidRPr="005C3C7E">
          <w:rPr>
            <w:rStyle w:val="InlineCode"/>
          </w:rPr>
          <w:t>Platform.runLater</w:t>
        </w:r>
        <w:proofErr w:type="spellEnd"/>
        <w:r w:rsidRPr="005C3C7E">
          <w:rPr>
            <w:rStyle w:val="InlineCode"/>
          </w:rPr>
          <w:t>(</w:t>
        </w:r>
        <w:proofErr w:type="gramEnd"/>
        <w:r w:rsidRPr="005C3C7E">
          <w:rPr>
            <w:rStyle w:val="InlineCode"/>
          </w:rPr>
          <w:t xml:space="preserve">new </w:t>
        </w:r>
        <w:proofErr w:type="spellStart"/>
        <w:r w:rsidRPr="005C3C7E">
          <w:rPr>
            <w:rStyle w:val="InlineCode"/>
          </w:rPr>
          <w:t>Runnable</w:t>
        </w:r>
        <w:proofErr w:type="spellEnd"/>
        <w:r w:rsidRPr="005C3C7E">
          <w:rPr>
            <w:rStyle w:val="InlineCode"/>
          </w:rPr>
          <w:t>() {</w:t>
        </w:r>
      </w:ins>
    </w:p>
    <w:p w:rsidR="005C3C7E" w:rsidRPr="005C3C7E" w:rsidRDefault="005C3C7E" w:rsidP="005C3C7E">
      <w:pPr>
        <w:pStyle w:val="Code"/>
        <w:rPr>
          <w:ins w:id="1127" w:author="pdoschki" w:date="2013-05-06T11:07:00Z"/>
          <w:rStyle w:val="InlineCode"/>
        </w:rPr>
      </w:pPr>
      <w:ins w:id="1128" w:author="pdoschki" w:date="2013-05-06T11:07:00Z">
        <w:r w:rsidRPr="005C3C7E">
          <w:rPr>
            <w:rStyle w:val="InlineCode"/>
          </w:rPr>
          <w:t xml:space="preserve">            @Override</w:t>
        </w:r>
      </w:ins>
    </w:p>
    <w:p w:rsidR="005C3C7E" w:rsidRPr="005C3C7E" w:rsidRDefault="005C3C7E" w:rsidP="005C3C7E">
      <w:pPr>
        <w:pStyle w:val="Code"/>
        <w:rPr>
          <w:ins w:id="1129" w:author="pdoschki" w:date="2013-05-06T11:07:00Z"/>
          <w:rStyle w:val="InlineCode"/>
        </w:rPr>
      </w:pPr>
      <w:ins w:id="1130"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run() {</w:t>
        </w:r>
      </w:ins>
    </w:p>
    <w:p w:rsidR="005C3C7E" w:rsidRPr="005C3C7E" w:rsidRDefault="005C3C7E" w:rsidP="005C3C7E">
      <w:pPr>
        <w:pStyle w:val="Code"/>
        <w:rPr>
          <w:ins w:id="1131" w:author="pdoschki" w:date="2013-05-06T11:07:00Z"/>
          <w:rStyle w:val="InlineCode"/>
        </w:rPr>
      </w:pPr>
      <w:ins w:id="1132" w:author="pdoschki" w:date="2013-05-06T11:07:00Z">
        <w:r w:rsidRPr="005C3C7E">
          <w:rPr>
            <w:rStyle w:val="InlineCode"/>
          </w:rPr>
          <w:t xml:space="preserve">                </w:t>
        </w:r>
        <w:proofErr w:type="spellStart"/>
        <w:proofErr w:type="gramStart"/>
        <w:r w:rsidRPr="005C3C7E">
          <w:rPr>
            <w:rStyle w:val="InlineCode"/>
          </w:rPr>
          <w:t>webview.getEngine</w:t>
        </w:r>
        <w:proofErr w:type="spellEnd"/>
        <w:r w:rsidRPr="005C3C7E">
          <w:rPr>
            <w:rStyle w:val="InlineCode"/>
          </w:rPr>
          <w:t>(</w:t>
        </w:r>
        <w:proofErr w:type="gramEnd"/>
        <w:r w:rsidRPr="005C3C7E">
          <w:rPr>
            <w:rStyle w:val="InlineCode"/>
          </w:rPr>
          <w:t>).</w:t>
        </w:r>
        <w:proofErr w:type="spellStart"/>
        <w:r w:rsidRPr="005C3C7E">
          <w:rPr>
            <w:rStyle w:val="InlineCode"/>
          </w:rPr>
          <w:t>executeScript</w:t>
        </w:r>
        <w:proofErr w:type="spellEnd"/>
        <w:r w:rsidRPr="005C3C7E">
          <w:rPr>
            <w:rStyle w:val="InlineCode"/>
          </w:rPr>
          <w:t>(</w:t>
        </w:r>
        <w:proofErr w:type="spellStart"/>
        <w:r w:rsidRPr="005C3C7E">
          <w:rPr>
            <w:rStyle w:val="InlineCode"/>
          </w:rPr>
          <w:t>js_script</w:t>
        </w:r>
        <w:proofErr w:type="spellEnd"/>
        <w:r w:rsidRPr="005C3C7E">
          <w:rPr>
            <w:rStyle w:val="InlineCode"/>
          </w:rPr>
          <w:t>);</w:t>
        </w:r>
      </w:ins>
    </w:p>
    <w:p w:rsidR="005C3C7E" w:rsidRPr="005C3C7E" w:rsidRDefault="005C3C7E" w:rsidP="005C3C7E">
      <w:pPr>
        <w:pStyle w:val="Code"/>
        <w:rPr>
          <w:ins w:id="1133" w:author="pdoschki" w:date="2013-05-06T11:07:00Z"/>
          <w:rStyle w:val="InlineCode"/>
        </w:rPr>
      </w:pPr>
      <w:ins w:id="1134" w:author="pdoschki" w:date="2013-05-06T11:07:00Z">
        <w:r w:rsidRPr="005C3C7E">
          <w:rPr>
            <w:rStyle w:val="InlineCode"/>
          </w:rPr>
          <w:t xml:space="preserve">            }</w:t>
        </w:r>
      </w:ins>
    </w:p>
    <w:p w:rsidR="005C3C7E" w:rsidRPr="005C3C7E" w:rsidRDefault="005C3C7E" w:rsidP="005C3C7E">
      <w:pPr>
        <w:pStyle w:val="Code"/>
        <w:rPr>
          <w:ins w:id="1135" w:author="pdoschki" w:date="2013-05-06T11:07:00Z"/>
          <w:rStyle w:val="InlineCode"/>
        </w:rPr>
      </w:pPr>
      <w:ins w:id="1136" w:author="pdoschki" w:date="2013-05-06T11:07:00Z">
        <w:r w:rsidRPr="005C3C7E">
          <w:rPr>
            <w:rStyle w:val="InlineCode"/>
          </w:rPr>
          <w:t xml:space="preserve">        });</w:t>
        </w:r>
      </w:ins>
    </w:p>
    <w:p w:rsidR="005C3C7E" w:rsidRPr="005C3C7E" w:rsidRDefault="005C3C7E" w:rsidP="005C3C7E">
      <w:pPr>
        <w:pStyle w:val="Code"/>
        <w:rPr>
          <w:ins w:id="1137" w:author="pdoschki" w:date="2013-05-06T11:07:00Z"/>
          <w:rStyle w:val="InlineCode"/>
        </w:rPr>
      </w:pPr>
      <w:ins w:id="1138" w:author="pdoschki" w:date="2013-05-06T11:07:00Z">
        <w:r w:rsidRPr="005C3C7E">
          <w:rPr>
            <w:rStyle w:val="InlineCode"/>
          </w:rPr>
          <w:t xml:space="preserve">    }</w:t>
        </w:r>
      </w:ins>
    </w:p>
    <w:p w:rsidR="005C3C7E" w:rsidRPr="005C3C7E" w:rsidRDefault="005C3C7E" w:rsidP="005C3C7E">
      <w:pPr>
        <w:pStyle w:val="Code"/>
        <w:rPr>
          <w:ins w:id="1139" w:author="pdoschki" w:date="2013-05-06T11:07:00Z"/>
          <w:rStyle w:val="InlineCode"/>
        </w:rPr>
      </w:pPr>
    </w:p>
    <w:p w:rsidR="005C3C7E" w:rsidRPr="005C3C7E" w:rsidRDefault="005C3C7E" w:rsidP="005C3C7E">
      <w:pPr>
        <w:pStyle w:val="Code"/>
        <w:rPr>
          <w:ins w:id="1140" w:author="pdoschki" w:date="2013-05-06T11:07:00Z"/>
          <w:rStyle w:val="InlineCode"/>
        </w:rPr>
      </w:pPr>
      <w:ins w:id="1141" w:author="pdoschki" w:date="2013-05-06T11:07:00Z">
        <w:r w:rsidRPr="005C3C7E">
          <w:rPr>
            <w:rStyle w:val="InlineCode"/>
          </w:rPr>
          <w:t xml:space="preserve">    @</w:t>
        </w:r>
        <w:proofErr w:type="spellStart"/>
        <w:r w:rsidRPr="005C3C7E">
          <w:rPr>
            <w:rStyle w:val="InlineCode"/>
          </w:rPr>
          <w:t>OnClose</w:t>
        </w:r>
        <w:proofErr w:type="spellEnd"/>
      </w:ins>
    </w:p>
    <w:p w:rsidR="005C3C7E" w:rsidRPr="005C3C7E" w:rsidRDefault="005C3C7E" w:rsidP="005C3C7E">
      <w:pPr>
        <w:pStyle w:val="Code"/>
        <w:rPr>
          <w:ins w:id="1142" w:author="pdoschki" w:date="2013-05-06T11:07:00Z"/>
          <w:rStyle w:val="InlineCode"/>
        </w:rPr>
      </w:pPr>
      <w:ins w:id="1143" w:author="pdoschki" w:date="2013-05-06T11:07:00Z">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closeConnection</w:t>
        </w:r>
        <w:proofErr w:type="spellEnd"/>
        <w:r w:rsidRPr="005C3C7E">
          <w:rPr>
            <w:rStyle w:val="InlineCode"/>
          </w:rPr>
          <w:t>(Session session) {</w:t>
        </w:r>
      </w:ins>
    </w:p>
    <w:p w:rsidR="005C3C7E" w:rsidRPr="005C3C7E" w:rsidRDefault="005C3C7E" w:rsidP="005C3C7E">
      <w:pPr>
        <w:pStyle w:val="Code"/>
        <w:rPr>
          <w:ins w:id="1144" w:author="pdoschki" w:date="2013-05-06T11:07:00Z"/>
          <w:rStyle w:val="InlineCode"/>
        </w:rPr>
      </w:pPr>
      <w:ins w:id="1145" w:author="pdoschki" w:date="2013-05-06T11:07:00Z">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closed.");</w:t>
        </w:r>
      </w:ins>
    </w:p>
    <w:p w:rsidR="005C3C7E" w:rsidRPr="005C3C7E" w:rsidRDefault="005C3C7E" w:rsidP="005C3C7E">
      <w:pPr>
        <w:pStyle w:val="Code"/>
        <w:rPr>
          <w:ins w:id="1146" w:author="pdoschki" w:date="2013-05-06T11:07:00Z"/>
          <w:rStyle w:val="InlineCode"/>
        </w:rPr>
      </w:pPr>
      <w:ins w:id="1147" w:author="pdoschki" w:date="2013-05-06T11:07:00Z">
        <w:r w:rsidRPr="005C3C7E">
          <w:rPr>
            <w:rStyle w:val="InlineCode"/>
          </w:rPr>
          <w:t xml:space="preserve">    }</w:t>
        </w:r>
      </w:ins>
    </w:p>
    <w:p w:rsidR="00000000" w:rsidRDefault="005C3C7E">
      <w:pPr>
        <w:pStyle w:val="Code"/>
        <w:rPr>
          <w:ins w:id="1148" w:author="pdoschki" w:date="2013-05-06T11:07:00Z"/>
          <w:rStyle w:val="InlineCode"/>
        </w:rPr>
        <w:pPrChange w:id="1149" w:author="pdoschki" w:date="2013-05-06T10:56:00Z">
          <w:pPr>
            <w:pStyle w:val="ListParagraph"/>
            <w:numPr>
              <w:numId w:val="21"/>
            </w:numPr>
            <w:ind w:hanging="360"/>
          </w:pPr>
        </w:pPrChange>
      </w:pPr>
      <w:ins w:id="1150" w:author="pdoschki" w:date="2013-05-06T11:07:00Z">
        <w:r w:rsidRPr="005C3C7E">
          <w:rPr>
            <w:rStyle w:val="InlineCode"/>
          </w:rPr>
          <w:t>}</w:t>
        </w:r>
      </w:ins>
    </w:p>
    <w:p w:rsidR="00000000" w:rsidRDefault="00FA050B">
      <w:pPr>
        <w:pStyle w:val="Code"/>
        <w:rPr>
          <w:ins w:id="1151" w:author="pdoschki" w:date="2013-05-06T11:07:00Z"/>
          <w:rStyle w:val="InlineCode"/>
        </w:rPr>
        <w:pPrChange w:id="1152" w:author="pdoschki" w:date="2013-05-06T10:56:00Z">
          <w:pPr>
            <w:pStyle w:val="ListParagraph"/>
            <w:numPr>
              <w:numId w:val="21"/>
            </w:numPr>
            <w:ind w:hanging="360"/>
          </w:pPr>
        </w:pPrChange>
      </w:pPr>
    </w:p>
    <w:p w:rsidR="00000000" w:rsidRDefault="00FA050B">
      <w:pPr>
        <w:pStyle w:val="Code"/>
        <w:rPr>
          <w:ins w:id="1153" w:author="pdoschki" w:date="2013-05-06T11:07:00Z"/>
          <w:rStyle w:val="InlineCode"/>
        </w:rPr>
        <w:pPrChange w:id="1154" w:author="pdoschki" w:date="2013-05-06T10:56:00Z">
          <w:pPr>
            <w:pStyle w:val="ListParagraph"/>
            <w:numPr>
              <w:numId w:val="21"/>
            </w:numPr>
            <w:ind w:hanging="360"/>
          </w:pPr>
        </w:pPrChange>
      </w:pPr>
    </w:p>
    <w:p w:rsidR="00000000" w:rsidRDefault="00FA050B">
      <w:pPr>
        <w:pStyle w:val="Code"/>
        <w:rPr>
          <w:ins w:id="1155" w:author="pdoschki" w:date="2013-05-06T10:41:00Z"/>
          <w:rFonts w:cs="Courier New"/>
        </w:rPr>
        <w:pPrChange w:id="1156" w:author="pdoschki" w:date="2013-05-06T10:56:00Z">
          <w:pPr>
            <w:pStyle w:val="ListParagraph"/>
            <w:numPr>
              <w:numId w:val="21"/>
            </w:numPr>
            <w:ind w:hanging="360"/>
          </w:pPr>
        </w:pPrChange>
      </w:pPr>
    </w:p>
    <w:p w:rsidR="00FD01A7" w:rsidRDefault="005C3C7E" w:rsidP="00FD01A7">
      <w:pPr>
        <w:pStyle w:val="ListParagraph"/>
        <w:numPr>
          <w:ilvl w:val="0"/>
          <w:numId w:val="22"/>
        </w:numPr>
        <w:rPr>
          <w:ins w:id="1157" w:author="pdoschki" w:date="2013-05-06T11:39:00Z"/>
        </w:rPr>
      </w:pPr>
      <w:ins w:id="1158" w:author="pdoschki" w:date="2013-05-06T11:09:00Z">
        <w:r>
          <w:t>Next we implement a SSE client in Drawing</w:t>
        </w:r>
      </w:ins>
      <w:ins w:id="1159" w:author="pdoschki" w:date="2013-05-06T12:50:00Z">
        <w:r w:rsidR="00D23F89">
          <w:t>s</w:t>
        </w:r>
      </w:ins>
      <w:ins w:id="1160" w:author="pdoschki" w:date="2013-05-06T11:09:00Z">
        <w:r>
          <w:t xml:space="preserve">EventSource.java </w:t>
        </w:r>
      </w:ins>
      <w:ins w:id="1161" w:author="pdoschki" w:date="2013-05-06T11:10:00Z">
        <w:r w:rsidR="00D01765">
          <w:t>using Jersey</w:t>
        </w:r>
      </w:ins>
      <w:ins w:id="1162" w:author="pdoschki" w:date="2013-05-06T11:11:00Z">
        <w:r w:rsidR="00D01765">
          <w:t>’s client API for SSE.</w:t>
        </w:r>
      </w:ins>
      <w:ins w:id="1163" w:author="pdoschki" w:date="2013-05-06T11:16:00Z">
        <w:r w:rsidR="00D01765">
          <w:t xml:space="preserve"> It receives SSE broadcasts from the server about </w:t>
        </w:r>
      </w:ins>
      <w:ins w:id="1164" w:author="pdoschki" w:date="2013-05-06T11:18:00Z">
        <w:r w:rsidR="00D01765">
          <w:t xml:space="preserve">adding and removing of drawings and calls JavaScript </w:t>
        </w:r>
      </w:ins>
      <w:ins w:id="1165" w:author="pdoschki" w:date="2013-05-06T11:19:00Z">
        <w:r w:rsidR="00D01765">
          <w:t xml:space="preserve">code in controllers.js </w:t>
        </w:r>
      </w:ins>
      <w:ins w:id="1166" w:author="pdoschki" w:date="2013-05-06T11:20:00Z">
        <w:r w:rsidR="00D01765">
          <w:t xml:space="preserve">to refresh the drawings model in </w:t>
        </w:r>
        <w:proofErr w:type="spellStart"/>
        <w:r w:rsidR="00D01765">
          <w:t>AngularJS</w:t>
        </w:r>
      </w:ins>
      <w:proofErr w:type="spellEnd"/>
      <w:ins w:id="1167" w:author="pdoschki" w:date="2013-05-06T11:42:00Z">
        <w:r w:rsidR="00FD01A7">
          <w:t>.</w:t>
        </w:r>
      </w:ins>
      <w:ins w:id="1168" w:author="pdoschki" w:date="2013-05-06T11:45:00Z">
        <w:r w:rsidR="00FD01A7">
          <w:t xml:space="preserve"> Note that the JavaScript code has to be executed on the </w:t>
        </w:r>
        <w:proofErr w:type="spellStart"/>
        <w:r w:rsidR="00FD01A7">
          <w:t>JavaFX</w:t>
        </w:r>
        <w:proofErr w:type="spellEnd"/>
        <w:r w:rsidR="00FD01A7">
          <w:t xml:space="preserve"> application thread, hence the usage of </w:t>
        </w:r>
        <w:proofErr w:type="spellStart"/>
        <w:proofErr w:type="gramStart"/>
        <w:r w:rsidR="00FD01A7">
          <w:t>Platform.runLater</w:t>
        </w:r>
        <w:proofErr w:type="spellEnd"/>
        <w:r w:rsidR="00FD01A7">
          <w:t>(</w:t>
        </w:r>
        <w:proofErr w:type="gramEnd"/>
        <w:r w:rsidR="00FD01A7">
          <w:t>).</w:t>
        </w:r>
      </w:ins>
    </w:p>
    <w:p w:rsidR="00FD01A7" w:rsidRPr="00FD01A7" w:rsidRDefault="00FD01A7" w:rsidP="00FD01A7">
      <w:pPr>
        <w:pStyle w:val="Code"/>
        <w:rPr>
          <w:ins w:id="1169" w:author="pdoschki" w:date="2013-05-06T11:40:00Z"/>
          <w:rStyle w:val="InlineCode"/>
        </w:rPr>
      </w:pPr>
      <w:proofErr w:type="gramStart"/>
      <w:ins w:id="1170" w:author="pdoschki" w:date="2013-05-06T11:40:00Z">
        <w:r w:rsidRPr="00FD01A7">
          <w:rPr>
            <w:rStyle w:val="InlineCode"/>
          </w:rPr>
          <w:t>package</w:t>
        </w:r>
        <w:proofErr w:type="gramEnd"/>
        <w:r w:rsidRPr="00FD01A7">
          <w:rPr>
            <w:rStyle w:val="InlineCode"/>
          </w:rPr>
          <w:t xml:space="preserve"> </w:t>
        </w:r>
        <w:proofErr w:type="spellStart"/>
        <w:r w:rsidRPr="00FD01A7">
          <w:rPr>
            <w:rStyle w:val="InlineCode"/>
          </w:rPr>
          <w:t>com.mycompany.websocket.draw.sample.javafx</w:t>
        </w:r>
        <w:proofErr w:type="spellEnd"/>
        <w:r w:rsidRPr="00FD01A7">
          <w:rPr>
            <w:rStyle w:val="InlineCode"/>
          </w:rPr>
          <w:t>;</w:t>
        </w:r>
      </w:ins>
    </w:p>
    <w:p w:rsidR="00FD01A7" w:rsidRPr="00FD01A7" w:rsidRDefault="00FD01A7" w:rsidP="00FD01A7">
      <w:pPr>
        <w:pStyle w:val="Code"/>
        <w:rPr>
          <w:ins w:id="1171" w:author="pdoschki" w:date="2013-05-06T11:40:00Z"/>
          <w:rStyle w:val="InlineCode"/>
        </w:rPr>
      </w:pPr>
    </w:p>
    <w:p w:rsidR="00FD01A7" w:rsidRPr="00FD01A7" w:rsidRDefault="00FD01A7" w:rsidP="00FD01A7">
      <w:pPr>
        <w:pStyle w:val="Code"/>
        <w:rPr>
          <w:ins w:id="1172" w:author="pdoschki" w:date="2013-05-06T11:40:00Z"/>
          <w:rStyle w:val="InlineCode"/>
        </w:rPr>
      </w:pPr>
      <w:proofErr w:type="gramStart"/>
      <w:ins w:id="1173"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java.io.IOException</w:t>
        </w:r>
        <w:proofErr w:type="spellEnd"/>
        <w:r w:rsidRPr="00FD01A7">
          <w:rPr>
            <w:rStyle w:val="InlineCode"/>
          </w:rPr>
          <w:t>;</w:t>
        </w:r>
      </w:ins>
    </w:p>
    <w:p w:rsidR="00FD01A7" w:rsidRPr="00FD01A7" w:rsidRDefault="00FD01A7" w:rsidP="00FD01A7">
      <w:pPr>
        <w:pStyle w:val="Code"/>
        <w:rPr>
          <w:ins w:id="1174" w:author="pdoschki" w:date="2013-05-06T11:40:00Z"/>
          <w:rStyle w:val="InlineCode"/>
        </w:rPr>
      </w:pPr>
      <w:proofErr w:type="gramStart"/>
      <w:ins w:id="1175"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javafx.application.Platform</w:t>
        </w:r>
        <w:proofErr w:type="spellEnd"/>
        <w:r w:rsidRPr="00FD01A7">
          <w:rPr>
            <w:rStyle w:val="InlineCode"/>
          </w:rPr>
          <w:t>;</w:t>
        </w:r>
      </w:ins>
    </w:p>
    <w:p w:rsidR="00FD01A7" w:rsidRPr="00FD01A7" w:rsidRDefault="00FD01A7" w:rsidP="00FD01A7">
      <w:pPr>
        <w:pStyle w:val="Code"/>
        <w:rPr>
          <w:ins w:id="1176" w:author="pdoschki" w:date="2013-05-06T11:40:00Z"/>
          <w:rStyle w:val="InlineCode"/>
        </w:rPr>
      </w:pPr>
      <w:proofErr w:type="gramStart"/>
      <w:ins w:id="1177"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javafx.scene.web.WebEngine</w:t>
        </w:r>
        <w:proofErr w:type="spellEnd"/>
        <w:r w:rsidRPr="00FD01A7">
          <w:rPr>
            <w:rStyle w:val="InlineCode"/>
          </w:rPr>
          <w:t>;</w:t>
        </w:r>
      </w:ins>
    </w:p>
    <w:p w:rsidR="00FD01A7" w:rsidRPr="00FD01A7" w:rsidRDefault="00FD01A7" w:rsidP="00FD01A7">
      <w:pPr>
        <w:pStyle w:val="Code"/>
        <w:rPr>
          <w:ins w:id="1178" w:author="pdoschki" w:date="2013-05-06T11:40:00Z"/>
          <w:rStyle w:val="InlineCode"/>
        </w:rPr>
      </w:pPr>
      <w:proofErr w:type="gramStart"/>
      <w:ins w:id="1179"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javax.ws.rs.client.WebTarget</w:t>
        </w:r>
        <w:proofErr w:type="spellEnd"/>
        <w:r w:rsidRPr="00FD01A7">
          <w:rPr>
            <w:rStyle w:val="InlineCode"/>
          </w:rPr>
          <w:t>;</w:t>
        </w:r>
      </w:ins>
    </w:p>
    <w:p w:rsidR="00FD01A7" w:rsidRPr="00FD01A7" w:rsidRDefault="00FD01A7" w:rsidP="00FD01A7">
      <w:pPr>
        <w:pStyle w:val="Code"/>
        <w:rPr>
          <w:ins w:id="1180" w:author="pdoschki" w:date="2013-05-06T11:40:00Z"/>
          <w:rStyle w:val="InlineCode"/>
        </w:rPr>
      </w:pPr>
      <w:proofErr w:type="gramStart"/>
      <w:ins w:id="1181" w:author="pdoschki" w:date="2013-05-06T11:40:00Z">
        <w:r w:rsidRPr="00FD01A7">
          <w:rPr>
            <w:rStyle w:val="InlineCode"/>
          </w:rPr>
          <w:t>import</w:t>
        </w:r>
        <w:proofErr w:type="gramEnd"/>
        <w:r w:rsidRPr="00FD01A7">
          <w:rPr>
            <w:rStyle w:val="InlineCode"/>
          </w:rPr>
          <w:t xml:space="preserve"> </w:t>
        </w:r>
        <w:proofErr w:type="spellStart"/>
        <w:r w:rsidRPr="00FD01A7">
          <w:rPr>
            <w:rStyle w:val="InlineCode"/>
          </w:rPr>
          <w:t>org.glassfish.jersey.media.sse.EventSource</w:t>
        </w:r>
        <w:proofErr w:type="spellEnd"/>
        <w:r w:rsidRPr="00FD01A7">
          <w:rPr>
            <w:rStyle w:val="InlineCode"/>
          </w:rPr>
          <w:t>;</w:t>
        </w:r>
      </w:ins>
    </w:p>
    <w:p w:rsidR="00FD01A7" w:rsidRPr="00FD01A7" w:rsidRDefault="00FD01A7" w:rsidP="00FD01A7">
      <w:pPr>
        <w:pStyle w:val="Code"/>
        <w:rPr>
          <w:ins w:id="1182" w:author="pdoschki" w:date="2013-05-06T11:40:00Z"/>
          <w:rStyle w:val="InlineCode"/>
        </w:rPr>
      </w:pPr>
      <w:proofErr w:type="gramStart"/>
      <w:ins w:id="1183" w:author="pdoschki" w:date="2013-05-06T11:40:00Z">
        <w:r w:rsidRPr="00FD01A7">
          <w:rPr>
            <w:rStyle w:val="InlineCode"/>
          </w:rPr>
          <w:lastRenderedPageBreak/>
          <w:t>import</w:t>
        </w:r>
        <w:proofErr w:type="gramEnd"/>
        <w:r w:rsidRPr="00FD01A7">
          <w:rPr>
            <w:rStyle w:val="InlineCode"/>
          </w:rPr>
          <w:t xml:space="preserve"> </w:t>
        </w:r>
        <w:proofErr w:type="spellStart"/>
        <w:r w:rsidRPr="00FD01A7">
          <w:rPr>
            <w:rStyle w:val="InlineCode"/>
          </w:rPr>
          <w:t>org.glassfish.jersey.media.sse.InboundEvent</w:t>
        </w:r>
        <w:proofErr w:type="spellEnd"/>
        <w:r w:rsidRPr="00FD01A7">
          <w:rPr>
            <w:rStyle w:val="InlineCode"/>
          </w:rPr>
          <w:t>;</w:t>
        </w:r>
      </w:ins>
    </w:p>
    <w:p w:rsidR="00FD01A7" w:rsidRPr="00FD01A7" w:rsidRDefault="00FD01A7" w:rsidP="00FD01A7">
      <w:pPr>
        <w:pStyle w:val="Code"/>
        <w:rPr>
          <w:ins w:id="1184" w:author="pdoschki" w:date="2013-05-06T11:40:00Z"/>
          <w:rStyle w:val="InlineCode"/>
        </w:rPr>
      </w:pPr>
    </w:p>
    <w:p w:rsidR="00FD01A7" w:rsidRPr="00FD01A7" w:rsidRDefault="00FD01A7" w:rsidP="00FD01A7">
      <w:pPr>
        <w:pStyle w:val="Code"/>
        <w:rPr>
          <w:ins w:id="1185" w:author="pdoschki" w:date="2013-05-06T11:40:00Z"/>
          <w:rStyle w:val="InlineCode"/>
        </w:rPr>
      </w:pPr>
      <w:ins w:id="1186" w:author="pdoschki" w:date="2013-05-06T11:40:00Z">
        <w:r w:rsidRPr="00FD01A7">
          <w:rPr>
            <w:rStyle w:val="InlineCode"/>
          </w:rPr>
          <w:t>/**</w:t>
        </w:r>
      </w:ins>
    </w:p>
    <w:p w:rsidR="00FD01A7" w:rsidRPr="00FD01A7" w:rsidRDefault="00FD01A7" w:rsidP="00FD01A7">
      <w:pPr>
        <w:pStyle w:val="Code"/>
        <w:rPr>
          <w:ins w:id="1187" w:author="pdoschki" w:date="2013-05-06T11:40:00Z"/>
          <w:rStyle w:val="InlineCode"/>
        </w:rPr>
      </w:pPr>
      <w:ins w:id="1188" w:author="pdoschki" w:date="2013-05-06T11:40:00Z">
        <w:r w:rsidRPr="00FD01A7">
          <w:rPr>
            <w:rStyle w:val="InlineCode"/>
          </w:rPr>
          <w:t xml:space="preserve"> *</w:t>
        </w:r>
      </w:ins>
    </w:p>
    <w:p w:rsidR="00FD01A7" w:rsidRPr="00FD01A7" w:rsidRDefault="00FD01A7" w:rsidP="00FD01A7">
      <w:pPr>
        <w:pStyle w:val="Code"/>
        <w:rPr>
          <w:ins w:id="1189" w:author="pdoschki" w:date="2013-05-06T11:40:00Z"/>
          <w:rStyle w:val="InlineCode"/>
        </w:rPr>
      </w:pPr>
      <w:ins w:id="1190" w:author="pdoschki" w:date="2013-05-06T11:40:00Z">
        <w:r w:rsidRPr="00FD01A7">
          <w:rPr>
            <w:rStyle w:val="InlineCode"/>
          </w:rPr>
          <w:t xml:space="preserve"> * @author </w:t>
        </w:r>
        <w:proofErr w:type="spellStart"/>
        <w:r w:rsidRPr="00FD01A7">
          <w:rPr>
            <w:rStyle w:val="InlineCode"/>
          </w:rPr>
          <w:t>pdos</w:t>
        </w:r>
        <w:proofErr w:type="spellEnd"/>
      </w:ins>
    </w:p>
    <w:p w:rsidR="00FD01A7" w:rsidRPr="00FD01A7" w:rsidRDefault="00FD01A7" w:rsidP="00FD01A7">
      <w:pPr>
        <w:pStyle w:val="Code"/>
        <w:rPr>
          <w:ins w:id="1191" w:author="pdoschki" w:date="2013-05-06T11:40:00Z"/>
          <w:rStyle w:val="InlineCode"/>
        </w:rPr>
      </w:pPr>
      <w:ins w:id="1192" w:author="pdoschki" w:date="2013-05-06T11:40:00Z">
        <w:r w:rsidRPr="00FD01A7">
          <w:rPr>
            <w:rStyle w:val="InlineCode"/>
          </w:rPr>
          <w:t xml:space="preserve"> */</w:t>
        </w:r>
      </w:ins>
    </w:p>
    <w:p w:rsidR="00FD01A7" w:rsidRPr="00FD01A7" w:rsidRDefault="00FD01A7" w:rsidP="00FD01A7">
      <w:pPr>
        <w:pStyle w:val="Code"/>
        <w:rPr>
          <w:ins w:id="1193" w:author="pdoschki" w:date="2013-05-06T11:40:00Z"/>
          <w:rStyle w:val="InlineCode"/>
        </w:rPr>
      </w:pPr>
      <w:proofErr w:type="gramStart"/>
      <w:ins w:id="1194" w:author="pdoschki" w:date="2013-05-06T11:40:00Z">
        <w:r w:rsidRPr="00FD01A7">
          <w:rPr>
            <w:rStyle w:val="InlineCode"/>
          </w:rPr>
          <w:t>class</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 xml:space="preserve"> extends </w:t>
        </w:r>
        <w:proofErr w:type="spellStart"/>
        <w:r w:rsidRPr="00FD01A7">
          <w:rPr>
            <w:rStyle w:val="InlineCode"/>
          </w:rPr>
          <w:t>EventSource</w:t>
        </w:r>
        <w:proofErr w:type="spellEnd"/>
        <w:r w:rsidRPr="00FD01A7">
          <w:rPr>
            <w:rStyle w:val="InlineCode"/>
          </w:rPr>
          <w:t xml:space="preserve"> {</w:t>
        </w:r>
      </w:ins>
    </w:p>
    <w:p w:rsidR="00FD01A7" w:rsidRPr="00FD01A7" w:rsidRDefault="00FD01A7" w:rsidP="00FD01A7">
      <w:pPr>
        <w:pStyle w:val="Code"/>
        <w:rPr>
          <w:ins w:id="1195" w:author="pdoschki" w:date="2013-05-06T11:40:00Z"/>
          <w:rStyle w:val="InlineCode"/>
        </w:rPr>
      </w:pPr>
    </w:p>
    <w:p w:rsidR="00FD01A7" w:rsidRPr="00FD01A7" w:rsidRDefault="00FD01A7" w:rsidP="00FD01A7">
      <w:pPr>
        <w:pStyle w:val="Code"/>
        <w:rPr>
          <w:ins w:id="1196" w:author="pdoschki" w:date="2013-05-06T11:40:00Z"/>
          <w:rStyle w:val="InlineCode"/>
        </w:rPr>
      </w:pPr>
      <w:ins w:id="1197" w:author="pdoschki" w:date="2013-05-06T11:40:00Z">
        <w:r w:rsidRPr="00FD01A7">
          <w:rPr>
            <w:rStyle w:val="InlineCode"/>
          </w:rPr>
          <w:t xml:space="preserve">    </w:t>
        </w:r>
        <w:proofErr w:type="gramStart"/>
        <w:r w:rsidRPr="00FD01A7">
          <w:rPr>
            <w:rStyle w:val="InlineCode"/>
          </w:rPr>
          <w:t>private</w:t>
        </w:r>
        <w:proofErr w:type="gramEnd"/>
        <w:r w:rsidRPr="00FD01A7">
          <w:rPr>
            <w:rStyle w:val="InlineCode"/>
          </w:rPr>
          <w:t xml:space="preserve"> </w:t>
        </w:r>
        <w:proofErr w:type="spellStart"/>
        <w:r w:rsidRPr="00FD01A7">
          <w:rPr>
            <w:rStyle w:val="InlineCode"/>
          </w:rPr>
          <w:t>WebEngine</w:t>
        </w:r>
        <w:proofErr w:type="spellEnd"/>
        <w:r w:rsidRPr="00FD01A7">
          <w:rPr>
            <w:rStyle w:val="InlineCode"/>
          </w:rPr>
          <w:t xml:space="preserve"> engine;</w:t>
        </w:r>
      </w:ins>
    </w:p>
    <w:p w:rsidR="00FD01A7" w:rsidRPr="00FD01A7" w:rsidRDefault="00FD01A7" w:rsidP="00FD01A7">
      <w:pPr>
        <w:pStyle w:val="Code"/>
        <w:rPr>
          <w:ins w:id="1198" w:author="pdoschki" w:date="2013-05-06T11:40:00Z"/>
          <w:rStyle w:val="InlineCode"/>
        </w:rPr>
      </w:pPr>
      <w:ins w:id="1199" w:author="pdoschki" w:date="2013-05-06T11:40:00Z">
        <w:r w:rsidRPr="00FD01A7">
          <w:rPr>
            <w:rStyle w:val="InlineCode"/>
          </w:rPr>
          <w:t xml:space="preserve">    </w:t>
        </w:r>
        <w:proofErr w:type="gramStart"/>
        <w:r w:rsidRPr="00FD01A7">
          <w:rPr>
            <w:rStyle w:val="InlineCode"/>
          </w:rPr>
          <w:t>private</w:t>
        </w:r>
        <w:proofErr w:type="gramEnd"/>
        <w:r w:rsidRPr="00FD01A7">
          <w:rPr>
            <w:rStyle w:val="InlineCode"/>
          </w:rPr>
          <w:t xml:space="preserve"> String </w:t>
        </w:r>
        <w:proofErr w:type="spellStart"/>
        <w:r w:rsidRPr="00FD01A7">
          <w:rPr>
            <w:rStyle w:val="InlineCode"/>
          </w:rPr>
          <w:t>js_script</w:t>
        </w:r>
        <w:proofErr w:type="spellEnd"/>
        <w:r w:rsidRPr="00FD01A7">
          <w:rPr>
            <w:rStyle w:val="InlineCode"/>
          </w:rPr>
          <w:t xml:space="preserve"> =</w:t>
        </w:r>
      </w:ins>
    </w:p>
    <w:p w:rsidR="00FD01A7" w:rsidRPr="00FD01A7" w:rsidRDefault="00FD01A7" w:rsidP="00FD01A7">
      <w:pPr>
        <w:pStyle w:val="Code"/>
        <w:rPr>
          <w:ins w:id="1200" w:author="pdoschki" w:date="2013-05-06T11:40:00Z"/>
          <w:rStyle w:val="InlineCode"/>
        </w:rPr>
      </w:pPr>
      <w:ins w:id="1201" w:author="pdoschki" w:date="2013-05-06T11:40:00Z">
        <w:r w:rsidRPr="00FD01A7">
          <w:rPr>
            <w:rStyle w:val="InlineCode"/>
          </w:rPr>
          <w:t xml:space="preserve">            "</w:t>
        </w:r>
        <w:proofErr w:type="spellStart"/>
        <w:r w:rsidRPr="00FD01A7">
          <w:rPr>
            <w:rStyle w:val="InlineCode"/>
          </w:rPr>
          <w:t>var</w:t>
        </w:r>
        <w:proofErr w:type="spellEnd"/>
        <w:r w:rsidRPr="00FD01A7">
          <w:rPr>
            <w:rStyle w:val="InlineCode"/>
          </w:rPr>
          <w:t xml:space="preserve"> </w:t>
        </w:r>
        <w:proofErr w:type="spellStart"/>
        <w:r w:rsidRPr="00FD01A7">
          <w:rPr>
            <w:rStyle w:val="InlineCode"/>
          </w:rPr>
          <w:t>elem</w:t>
        </w:r>
        <w:proofErr w:type="spellEnd"/>
        <w:r w:rsidRPr="00FD01A7">
          <w:rPr>
            <w:rStyle w:val="InlineCode"/>
          </w:rPr>
          <w:t xml:space="preserve"> = </w:t>
        </w:r>
        <w:proofErr w:type="spellStart"/>
        <w:proofErr w:type="gramStart"/>
        <w:r w:rsidRPr="00FD01A7">
          <w:rPr>
            <w:rStyle w:val="InlineCode"/>
          </w:rPr>
          <w:t>angular.element</w:t>
        </w:r>
        <w:proofErr w:type="spellEnd"/>
        <w:r w:rsidRPr="00FD01A7">
          <w:rPr>
            <w:rStyle w:val="InlineCode"/>
          </w:rPr>
          <w:t>(</w:t>
        </w:r>
        <w:proofErr w:type="spellStart"/>
        <w:proofErr w:type="gramEnd"/>
        <w:r w:rsidRPr="00FD01A7">
          <w:rPr>
            <w:rStyle w:val="InlineCode"/>
          </w:rPr>
          <w:t>document.getElementsByClassName</w:t>
        </w:r>
        <w:proofErr w:type="spellEnd"/>
        <w:r w:rsidRPr="00FD01A7">
          <w:rPr>
            <w:rStyle w:val="InlineCode"/>
          </w:rPr>
          <w:t>(\"table\"));"</w:t>
        </w:r>
      </w:ins>
    </w:p>
    <w:p w:rsidR="00FD01A7" w:rsidRPr="00FD01A7" w:rsidRDefault="00FD01A7" w:rsidP="00FD01A7">
      <w:pPr>
        <w:pStyle w:val="Code"/>
        <w:rPr>
          <w:ins w:id="1202" w:author="pdoschki" w:date="2013-05-06T11:40:00Z"/>
          <w:rStyle w:val="InlineCode"/>
        </w:rPr>
      </w:pPr>
      <w:ins w:id="1203" w:author="pdoschki" w:date="2013-05-06T11:40:00Z">
        <w:r w:rsidRPr="00FD01A7">
          <w:rPr>
            <w:rStyle w:val="InlineCode"/>
          </w:rPr>
          <w:t xml:space="preserve">            + "</w:t>
        </w:r>
        <w:proofErr w:type="spellStart"/>
        <w:r w:rsidRPr="00FD01A7">
          <w:rPr>
            <w:rStyle w:val="InlineCode"/>
          </w:rPr>
          <w:t>var</w:t>
        </w:r>
        <w:proofErr w:type="spellEnd"/>
        <w:r w:rsidRPr="00FD01A7">
          <w:rPr>
            <w:rStyle w:val="InlineCode"/>
          </w:rPr>
          <w:t xml:space="preserve"> sc = </w:t>
        </w:r>
        <w:proofErr w:type="spellStart"/>
        <w:proofErr w:type="gramStart"/>
        <w:r w:rsidRPr="00FD01A7">
          <w:rPr>
            <w:rStyle w:val="InlineCode"/>
          </w:rPr>
          <w:t>elem.scope</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04" w:author="pdoschki" w:date="2013-05-06T11:40:00Z"/>
          <w:rStyle w:val="InlineCode"/>
        </w:rPr>
      </w:pPr>
      <w:ins w:id="1205" w:author="pdoschki" w:date="2013-05-06T11:40:00Z">
        <w:r w:rsidRPr="00FD01A7">
          <w:rPr>
            <w:rStyle w:val="InlineCode"/>
          </w:rPr>
          <w:t xml:space="preserve">            + "</w:t>
        </w:r>
        <w:proofErr w:type="spellStart"/>
        <w:r w:rsidRPr="00FD01A7">
          <w:rPr>
            <w:rStyle w:val="InlineCode"/>
          </w:rPr>
          <w:t>var</w:t>
        </w:r>
        <w:proofErr w:type="spellEnd"/>
        <w:r w:rsidRPr="00FD01A7">
          <w:rPr>
            <w:rStyle w:val="InlineCode"/>
          </w:rPr>
          <w:t xml:space="preserve"> svc = </w:t>
        </w:r>
        <w:proofErr w:type="spellStart"/>
        <w:proofErr w:type="gramStart"/>
        <w:r w:rsidRPr="00FD01A7">
          <w:rPr>
            <w:rStyle w:val="InlineCode"/>
          </w:rPr>
          <w:t>elem.injector</w:t>
        </w:r>
        <w:proofErr w:type="spellEnd"/>
        <w:r w:rsidRPr="00FD01A7">
          <w:rPr>
            <w:rStyle w:val="InlineCode"/>
          </w:rPr>
          <w:t>(</w:t>
        </w:r>
        <w:proofErr w:type="gramEnd"/>
        <w:r w:rsidRPr="00FD01A7">
          <w:rPr>
            <w:rStyle w:val="InlineCode"/>
          </w:rPr>
          <w:t>).get('</w:t>
        </w:r>
        <w:proofErr w:type="spellStart"/>
        <w:r w:rsidRPr="00FD01A7">
          <w:rPr>
            <w:rStyle w:val="InlineCode"/>
          </w:rPr>
          <w:t>DrawingService</w:t>
        </w:r>
        <w:proofErr w:type="spellEnd"/>
        <w:r w:rsidRPr="00FD01A7">
          <w:rPr>
            <w:rStyle w:val="InlineCode"/>
          </w:rPr>
          <w:t>');"</w:t>
        </w:r>
      </w:ins>
    </w:p>
    <w:p w:rsidR="00FD01A7" w:rsidRPr="00FD01A7" w:rsidRDefault="00FD01A7" w:rsidP="00FD01A7">
      <w:pPr>
        <w:pStyle w:val="Code"/>
        <w:rPr>
          <w:ins w:id="1206" w:author="pdoschki" w:date="2013-05-06T11:40:00Z"/>
          <w:rStyle w:val="InlineCode"/>
        </w:rPr>
      </w:pPr>
      <w:ins w:id="1207" w:author="pdoschki" w:date="2013-05-06T11:40:00Z">
        <w:r w:rsidRPr="00FD01A7">
          <w:rPr>
            <w:rStyle w:val="InlineCode"/>
          </w:rPr>
          <w:t xml:space="preserve">            + "</w:t>
        </w:r>
        <w:proofErr w:type="spellStart"/>
        <w:r w:rsidRPr="00FD01A7">
          <w:rPr>
            <w:rStyle w:val="InlineCode"/>
          </w:rPr>
          <w:t>sc.drawings</w:t>
        </w:r>
        <w:proofErr w:type="spellEnd"/>
        <w:r w:rsidRPr="00FD01A7">
          <w:rPr>
            <w:rStyle w:val="InlineCode"/>
          </w:rPr>
          <w:t xml:space="preserve"> = </w:t>
        </w:r>
        <w:proofErr w:type="spellStart"/>
        <w:proofErr w:type="gramStart"/>
        <w:r w:rsidRPr="00FD01A7">
          <w:rPr>
            <w:rStyle w:val="InlineCode"/>
          </w:rPr>
          <w:t>svc.query</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08" w:author="pdoschki" w:date="2013-05-06T11:40:00Z"/>
          <w:rStyle w:val="InlineCode"/>
        </w:rPr>
      </w:pPr>
      <w:ins w:id="1209" w:author="pdoschki" w:date="2013-05-06T11:40:00Z">
        <w:r w:rsidRPr="00FD01A7">
          <w:rPr>
            <w:rStyle w:val="InlineCode"/>
          </w:rPr>
          <w:t xml:space="preserve">            + "</w:t>
        </w:r>
        <w:proofErr w:type="spellStart"/>
        <w:r w:rsidRPr="00FD01A7">
          <w:rPr>
            <w:rStyle w:val="InlineCode"/>
          </w:rPr>
          <w:t>sc</w:t>
        </w:r>
        <w:proofErr w:type="gramStart"/>
        <w:r w:rsidRPr="00FD01A7">
          <w:rPr>
            <w:rStyle w:val="InlineCode"/>
          </w:rPr>
          <w:t>.$</w:t>
        </w:r>
        <w:proofErr w:type="gramEnd"/>
        <w:r w:rsidRPr="00FD01A7">
          <w:rPr>
            <w:rStyle w:val="InlineCode"/>
          </w:rPr>
          <w:t>apply</w:t>
        </w:r>
        <w:proofErr w:type="spellEnd"/>
        <w:r w:rsidRPr="00FD01A7">
          <w:rPr>
            <w:rStyle w:val="InlineCode"/>
          </w:rPr>
          <w:t>();";</w:t>
        </w:r>
      </w:ins>
    </w:p>
    <w:p w:rsidR="00FD01A7" w:rsidRPr="00FD01A7" w:rsidRDefault="00FD01A7" w:rsidP="00FD01A7">
      <w:pPr>
        <w:pStyle w:val="Code"/>
        <w:rPr>
          <w:ins w:id="1210" w:author="pdoschki" w:date="2013-05-06T11:40:00Z"/>
          <w:rStyle w:val="InlineCode"/>
        </w:rPr>
      </w:pPr>
    </w:p>
    <w:p w:rsidR="00FD01A7" w:rsidRPr="00FD01A7" w:rsidRDefault="00FD01A7" w:rsidP="00FD01A7">
      <w:pPr>
        <w:pStyle w:val="Code"/>
        <w:rPr>
          <w:ins w:id="1211" w:author="pdoschki" w:date="2013-05-06T11:40:00Z"/>
          <w:rStyle w:val="InlineCode"/>
        </w:rPr>
      </w:pPr>
      <w:ins w:id="1212" w:author="pdoschki" w:date="2013-05-06T11:40:00Z">
        <w:r w:rsidRPr="00FD01A7">
          <w:rPr>
            <w:rStyle w:val="InlineCode"/>
          </w:rPr>
          <w:t xml:space="preserve">    </w:t>
        </w:r>
        <w:proofErr w:type="gramStart"/>
        <w:r w:rsidRPr="00FD01A7">
          <w:rPr>
            <w:rStyle w:val="InlineCode"/>
          </w:rPr>
          <w:t>public</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w:t>
        </w:r>
        <w:proofErr w:type="spellStart"/>
        <w:r w:rsidRPr="00FD01A7">
          <w:rPr>
            <w:rStyle w:val="InlineCode"/>
          </w:rPr>
          <w:t>WebTarget</w:t>
        </w:r>
        <w:proofErr w:type="spellEnd"/>
        <w:r w:rsidRPr="00FD01A7">
          <w:rPr>
            <w:rStyle w:val="InlineCode"/>
          </w:rPr>
          <w:t xml:space="preserve"> target, </w:t>
        </w:r>
        <w:proofErr w:type="spellStart"/>
        <w:r w:rsidRPr="00FD01A7">
          <w:rPr>
            <w:rStyle w:val="InlineCode"/>
          </w:rPr>
          <w:t>WebEngine</w:t>
        </w:r>
        <w:proofErr w:type="spellEnd"/>
        <w:r w:rsidRPr="00FD01A7">
          <w:rPr>
            <w:rStyle w:val="InlineCode"/>
          </w:rPr>
          <w:t xml:space="preserve"> engine) throws </w:t>
        </w:r>
        <w:proofErr w:type="spellStart"/>
        <w:r w:rsidRPr="00FD01A7">
          <w:rPr>
            <w:rStyle w:val="InlineCode"/>
          </w:rPr>
          <w:t>NullPointerException</w:t>
        </w:r>
        <w:proofErr w:type="spellEnd"/>
        <w:r w:rsidRPr="00FD01A7">
          <w:rPr>
            <w:rStyle w:val="InlineCode"/>
          </w:rPr>
          <w:t xml:space="preserve"> {</w:t>
        </w:r>
      </w:ins>
    </w:p>
    <w:p w:rsidR="00FD01A7" w:rsidRPr="00FD01A7" w:rsidRDefault="00FD01A7" w:rsidP="00FD01A7">
      <w:pPr>
        <w:pStyle w:val="Code"/>
        <w:rPr>
          <w:ins w:id="1213" w:author="pdoschki" w:date="2013-05-06T11:40:00Z"/>
          <w:rStyle w:val="InlineCode"/>
        </w:rPr>
      </w:pPr>
      <w:ins w:id="1214" w:author="pdoschki" w:date="2013-05-06T11:40:00Z">
        <w:r w:rsidRPr="00FD01A7">
          <w:rPr>
            <w:rStyle w:val="InlineCode"/>
          </w:rPr>
          <w:t xml:space="preserve">        </w:t>
        </w:r>
        <w:proofErr w:type="gramStart"/>
        <w:r w:rsidRPr="00FD01A7">
          <w:rPr>
            <w:rStyle w:val="InlineCode"/>
          </w:rPr>
          <w:t>super(</w:t>
        </w:r>
        <w:proofErr w:type="gramEnd"/>
        <w:r w:rsidRPr="00FD01A7">
          <w:rPr>
            <w:rStyle w:val="InlineCode"/>
          </w:rPr>
          <w:t>target);</w:t>
        </w:r>
      </w:ins>
    </w:p>
    <w:p w:rsidR="00FD01A7" w:rsidRPr="00FD01A7" w:rsidRDefault="00FD01A7" w:rsidP="00FD01A7">
      <w:pPr>
        <w:pStyle w:val="Code"/>
        <w:rPr>
          <w:ins w:id="1215" w:author="pdoschki" w:date="2013-05-06T11:40:00Z"/>
          <w:rStyle w:val="InlineCode"/>
        </w:rPr>
      </w:pPr>
      <w:ins w:id="1216" w:author="pdoschki" w:date="2013-05-06T11:40:00Z">
        <w:r w:rsidRPr="00FD01A7">
          <w:rPr>
            <w:rStyle w:val="InlineCode"/>
          </w:rPr>
          <w:t xml:space="preserve">        </w:t>
        </w:r>
        <w:proofErr w:type="spellStart"/>
        <w:r w:rsidRPr="00FD01A7">
          <w:rPr>
            <w:rStyle w:val="InlineCode"/>
          </w:rPr>
          <w:t>this.engine</w:t>
        </w:r>
        <w:proofErr w:type="spellEnd"/>
        <w:r w:rsidRPr="00FD01A7">
          <w:rPr>
            <w:rStyle w:val="InlineCode"/>
          </w:rPr>
          <w:t xml:space="preserve"> = engine;</w:t>
        </w:r>
      </w:ins>
    </w:p>
    <w:p w:rsidR="00FD01A7" w:rsidRPr="00FD01A7" w:rsidRDefault="00FD01A7" w:rsidP="00FD01A7">
      <w:pPr>
        <w:pStyle w:val="Code"/>
        <w:rPr>
          <w:ins w:id="1217" w:author="pdoschki" w:date="2013-05-06T11:40:00Z"/>
          <w:rStyle w:val="InlineCode"/>
        </w:rPr>
      </w:pPr>
      <w:ins w:id="1218" w:author="pdoschki" w:date="2013-05-06T11:40:00Z">
        <w:r w:rsidRPr="00FD01A7">
          <w:rPr>
            <w:rStyle w:val="InlineCode"/>
          </w:rPr>
          <w:t xml:space="preserve">    }</w:t>
        </w:r>
      </w:ins>
    </w:p>
    <w:p w:rsidR="00FD01A7" w:rsidRPr="00FD01A7" w:rsidRDefault="00FD01A7" w:rsidP="00FD01A7">
      <w:pPr>
        <w:pStyle w:val="Code"/>
        <w:rPr>
          <w:ins w:id="1219" w:author="pdoschki" w:date="2013-05-06T11:40:00Z"/>
          <w:rStyle w:val="InlineCode"/>
        </w:rPr>
      </w:pPr>
    </w:p>
    <w:p w:rsidR="00FD01A7" w:rsidRPr="00FD01A7" w:rsidRDefault="00FD01A7" w:rsidP="00FD01A7">
      <w:pPr>
        <w:pStyle w:val="Code"/>
        <w:rPr>
          <w:ins w:id="1220" w:author="pdoschki" w:date="2013-05-06T11:40:00Z"/>
          <w:rStyle w:val="InlineCode"/>
        </w:rPr>
      </w:pPr>
      <w:ins w:id="1221" w:author="pdoschki" w:date="2013-05-06T11:40:00Z">
        <w:r w:rsidRPr="00FD01A7">
          <w:rPr>
            <w:rStyle w:val="InlineCode"/>
          </w:rPr>
          <w:t xml:space="preserve">    @Override</w:t>
        </w:r>
      </w:ins>
    </w:p>
    <w:p w:rsidR="00FD01A7" w:rsidRPr="00FD01A7" w:rsidRDefault="00FD01A7" w:rsidP="00FD01A7">
      <w:pPr>
        <w:pStyle w:val="Code"/>
        <w:rPr>
          <w:ins w:id="1222" w:author="pdoschki" w:date="2013-05-06T11:40:00Z"/>
          <w:rStyle w:val="InlineCode"/>
        </w:rPr>
      </w:pPr>
      <w:ins w:id="1223" w:author="pdoschki" w:date="2013-05-06T11:40:00Z">
        <w:r w:rsidRPr="00FD01A7">
          <w:rPr>
            <w:rStyle w:val="InlineCode"/>
          </w:rPr>
          <w:t xml:space="preserve">    </w:t>
        </w:r>
        <w:proofErr w:type="gramStart"/>
        <w:r w:rsidRPr="00FD01A7">
          <w:rPr>
            <w:rStyle w:val="InlineCode"/>
          </w:rPr>
          <w:t>public</w:t>
        </w:r>
        <w:proofErr w:type="gramEnd"/>
        <w:r w:rsidRPr="00FD01A7">
          <w:rPr>
            <w:rStyle w:val="InlineCode"/>
          </w:rPr>
          <w:t xml:space="preserve"> void </w:t>
        </w:r>
        <w:proofErr w:type="spellStart"/>
        <w:r w:rsidRPr="00FD01A7">
          <w:rPr>
            <w:rStyle w:val="InlineCode"/>
          </w:rPr>
          <w:t>onEvent</w:t>
        </w:r>
        <w:proofErr w:type="spellEnd"/>
        <w:r w:rsidRPr="00FD01A7">
          <w:rPr>
            <w:rStyle w:val="InlineCode"/>
          </w:rPr>
          <w:t>(</w:t>
        </w:r>
        <w:proofErr w:type="spellStart"/>
        <w:r w:rsidRPr="00FD01A7">
          <w:rPr>
            <w:rStyle w:val="InlineCode"/>
          </w:rPr>
          <w:t>InboundEvent</w:t>
        </w:r>
        <w:proofErr w:type="spellEnd"/>
        <w:r w:rsidRPr="00FD01A7">
          <w:rPr>
            <w:rStyle w:val="InlineCode"/>
          </w:rPr>
          <w:t xml:space="preserve"> </w:t>
        </w:r>
        <w:proofErr w:type="spellStart"/>
        <w:r w:rsidRPr="00FD01A7">
          <w:rPr>
            <w:rStyle w:val="InlineCode"/>
          </w:rPr>
          <w:t>inboundEvent</w:t>
        </w:r>
        <w:proofErr w:type="spellEnd"/>
        <w:r w:rsidRPr="00FD01A7">
          <w:rPr>
            <w:rStyle w:val="InlineCode"/>
          </w:rPr>
          <w:t>) {</w:t>
        </w:r>
      </w:ins>
    </w:p>
    <w:p w:rsidR="00FD01A7" w:rsidRPr="00FD01A7" w:rsidRDefault="00FD01A7" w:rsidP="00FD01A7">
      <w:pPr>
        <w:pStyle w:val="Code"/>
        <w:rPr>
          <w:ins w:id="1224" w:author="pdoschki" w:date="2013-05-06T11:40:00Z"/>
          <w:rStyle w:val="InlineCode"/>
        </w:rPr>
      </w:pPr>
      <w:ins w:id="1225" w:author="pdoschki" w:date="2013-05-06T11:40:00Z">
        <w:r w:rsidRPr="00FD01A7">
          <w:rPr>
            <w:rStyle w:val="InlineCode"/>
          </w:rPr>
          <w:t xml:space="preserve">        </w:t>
        </w:r>
        <w:proofErr w:type="gramStart"/>
        <w:r w:rsidRPr="00FD01A7">
          <w:rPr>
            <w:rStyle w:val="InlineCode"/>
          </w:rPr>
          <w:t>try</w:t>
        </w:r>
        <w:proofErr w:type="gramEnd"/>
        <w:r w:rsidRPr="00FD01A7">
          <w:rPr>
            <w:rStyle w:val="InlineCode"/>
          </w:rPr>
          <w:t xml:space="preserve"> {</w:t>
        </w:r>
      </w:ins>
    </w:p>
    <w:p w:rsidR="00FD01A7" w:rsidRPr="00FD01A7" w:rsidRDefault="00FD01A7" w:rsidP="00FD01A7">
      <w:pPr>
        <w:pStyle w:val="Code"/>
        <w:rPr>
          <w:ins w:id="1226" w:author="pdoschki" w:date="2013-05-06T11:40:00Z"/>
          <w:rStyle w:val="InlineCode"/>
        </w:rPr>
      </w:pPr>
      <w:ins w:id="1227" w:author="pdoschki" w:date="2013-05-06T11:40:00Z">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"Event "</w:t>
        </w:r>
      </w:ins>
    </w:p>
    <w:p w:rsidR="00FD01A7" w:rsidRPr="00FD01A7" w:rsidRDefault="00FD01A7" w:rsidP="00FD01A7">
      <w:pPr>
        <w:pStyle w:val="Code"/>
        <w:rPr>
          <w:ins w:id="1228" w:author="pdoschki" w:date="2013-05-06T11:40:00Z"/>
          <w:rStyle w:val="InlineCode"/>
        </w:rPr>
      </w:pPr>
      <w:ins w:id="1229" w:author="pdoschki" w:date="2013-05-06T11:40:00Z">
        <w:r w:rsidRPr="00FD01A7">
          <w:rPr>
            <w:rStyle w:val="InlineCode"/>
          </w:rPr>
          <w:t xml:space="preserve">                    + </w:t>
        </w:r>
        <w:proofErr w:type="spellStart"/>
        <w:proofErr w:type="gramStart"/>
        <w:r w:rsidRPr="00FD01A7">
          <w:rPr>
            <w:rStyle w:val="InlineCode"/>
          </w:rPr>
          <w:t>inboundEvent.getName</w:t>
        </w:r>
        <w:proofErr w:type="spellEnd"/>
        <w:r w:rsidRPr="00FD01A7">
          <w:rPr>
            <w:rStyle w:val="InlineCode"/>
          </w:rPr>
          <w:t>(</w:t>
        </w:r>
        <w:proofErr w:type="gramEnd"/>
        <w:r w:rsidRPr="00FD01A7">
          <w:rPr>
            <w:rStyle w:val="InlineCode"/>
          </w:rPr>
          <w:t>) + ": "</w:t>
        </w:r>
      </w:ins>
    </w:p>
    <w:p w:rsidR="00FD01A7" w:rsidRPr="00FD01A7" w:rsidRDefault="00FD01A7" w:rsidP="00FD01A7">
      <w:pPr>
        <w:pStyle w:val="Code"/>
        <w:rPr>
          <w:ins w:id="1230" w:author="pdoschki" w:date="2013-05-06T11:40:00Z"/>
          <w:rStyle w:val="InlineCode"/>
        </w:rPr>
      </w:pPr>
      <w:ins w:id="1231" w:author="pdoschki" w:date="2013-05-06T11:40:00Z">
        <w:r w:rsidRPr="00FD01A7">
          <w:rPr>
            <w:rStyle w:val="InlineCode"/>
          </w:rPr>
          <w:t xml:space="preserve">                    + </w:t>
        </w:r>
        <w:proofErr w:type="spellStart"/>
        <w:proofErr w:type="gramStart"/>
        <w:r w:rsidRPr="00FD01A7">
          <w:rPr>
            <w:rStyle w:val="InlineCode"/>
          </w:rPr>
          <w:t>inboundEvent.getData</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32" w:author="pdoschki" w:date="2013-05-06T11:40:00Z"/>
          <w:rStyle w:val="InlineCode"/>
        </w:rPr>
      </w:pPr>
      <w:ins w:id="1233" w:author="pdoschki" w:date="2013-05-06T11:40:00Z">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 xml:space="preserve">"script to execute: " + </w:t>
        </w:r>
        <w:proofErr w:type="spellStart"/>
        <w:r w:rsidRPr="00FD01A7">
          <w:rPr>
            <w:rStyle w:val="InlineCode"/>
          </w:rPr>
          <w:t>js_script</w:t>
        </w:r>
        <w:proofErr w:type="spellEnd"/>
        <w:r w:rsidRPr="00FD01A7">
          <w:rPr>
            <w:rStyle w:val="InlineCode"/>
          </w:rPr>
          <w:t>);</w:t>
        </w:r>
      </w:ins>
    </w:p>
    <w:p w:rsidR="00FD01A7" w:rsidRPr="00FD01A7" w:rsidRDefault="00FD01A7" w:rsidP="00FD01A7">
      <w:pPr>
        <w:pStyle w:val="Code"/>
        <w:rPr>
          <w:ins w:id="1234" w:author="pdoschki" w:date="2013-05-06T11:40:00Z"/>
          <w:rStyle w:val="InlineCode"/>
        </w:rPr>
      </w:pPr>
      <w:ins w:id="1235" w:author="pdoschki" w:date="2013-05-06T11:40:00Z">
        <w:r w:rsidRPr="00FD01A7">
          <w:rPr>
            <w:rStyle w:val="InlineCode"/>
          </w:rPr>
          <w:t xml:space="preserve">            </w:t>
        </w:r>
        <w:proofErr w:type="spellStart"/>
        <w:proofErr w:type="gramStart"/>
        <w:r w:rsidRPr="00FD01A7">
          <w:rPr>
            <w:rStyle w:val="InlineCode"/>
          </w:rPr>
          <w:t>Platform.runLater</w:t>
        </w:r>
        <w:proofErr w:type="spellEnd"/>
        <w:r w:rsidRPr="00FD01A7">
          <w:rPr>
            <w:rStyle w:val="InlineCode"/>
          </w:rPr>
          <w:t>(</w:t>
        </w:r>
        <w:proofErr w:type="gramEnd"/>
        <w:r w:rsidRPr="00FD01A7">
          <w:rPr>
            <w:rStyle w:val="InlineCode"/>
          </w:rPr>
          <w:t xml:space="preserve">new </w:t>
        </w:r>
        <w:proofErr w:type="spellStart"/>
        <w:r w:rsidRPr="00FD01A7">
          <w:rPr>
            <w:rStyle w:val="InlineCode"/>
          </w:rPr>
          <w:t>Runnable</w:t>
        </w:r>
        <w:proofErr w:type="spellEnd"/>
        <w:r w:rsidRPr="00FD01A7">
          <w:rPr>
            <w:rStyle w:val="InlineCode"/>
          </w:rPr>
          <w:t>() {</w:t>
        </w:r>
      </w:ins>
    </w:p>
    <w:p w:rsidR="00FD01A7" w:rsidRPr="00FD01A7" w:rsidRDefault="00FD01A7" w:rsidP="00FD01A7">
      <w:pPr>
        <w:pStyle w:val="Code"/>
        <w:rPr>
          <w:ins w:id="1236" w:author="pdoschki" w:date="2013-05-06T11:40:00Z"/>
          <w:rStyle w:val="InlineCode"/>
        </w:rPr>
      </w:pPr>
      <w:ins w:id="1237" w:author="pdoschki" w:date="2013-05-06T11:40:00Z">
        <w:r w:rsidRPr="00FD01A7">
          <w:rPr>
            <w:rStyle w:val="InlineCode"/>
          </w:rPr>
          <w:t xml:space="preserve">                @Override</w:t>
        </w:r>
      </w:ins>
    </w:p>
    <w:p w:rsidR="00FD01A7" w:rsidRPr="00FD01A7" w:rsidRDefault="00FD01A7" w:rsidP="00FD01A7">
      <w:pPr>
        <w:pStyle w:val="Code"/>
        <w:rPr>
          <w:ins w:id="1238" w:author="pdoschki" w:date="2013-05-06T11:40:00Z"/>
          <w:rStyle w:val="InlineCode"/>
        </w:rPr>
      </w:pPr>
      <w:ins w:id="1239" w:author="pdoschki" w:date="2013-05-06T11:40:00Z">
        <w:r w:rsidRPr="00FD01A7">
          <w:rPr>
            <w:rStyle w:val="InlineCode"/>
          </w:rPr>
          <w:t xml:space="preserve">                </w:t>
        </w:r>
        <w:proofErr w:type="gramStart"/>
        <w:r w:rsidRPr="00FD01A7">
          <w:rPr>
            <w:rStyle w:val="InlineCode"/>
          </w:rPr>
          <w:t>public</w:t>
        </w:r>
        <w:proofErr w:type="gramEnd"/>
        <w:r w:rsidRPr="00FD01A7">
          <w:rPr>
            <w:rStyle w:val="InlineCode"/>
          </w:rPr>
          <w:t xml:space="preserve"> void run() {</w:t>
        </w:r>
      </w:ins>
    </w:p>
    <w:p w:rsidR="00FD01A7" w:rsidRPr="00FD01A7" w:rsidRDefault="00FD01A7" w:rsidP="00FD01A7">
      <w:pPr>
        <w:pStyle w:val="Code"/>
        <w:rPr>
          <w:ins w:id="1240" w:author="pdoschki" w:date="2013-05-06T11:40:00Z"/>
          <w:rStyle w:val="InlineCode"/>
        </w:rPr>
      </w:pPr>
      <w:ins w:id="1241" w:author="pdoschki" w:date="2013-05-06T11:40:00Z">
        <w:r w:rsidRPr="00FD01A7">
          <w:rPr>
            <w:rStyle w:val="InlineCode"/>
          </w:rPr>
          <w:t xml:space="preserve">                    </w:t>
        </w:r>
        <w:proofErr w:type="spellStart"/>
        <w:proofErr w:type="gramStart"/>
        <w:r w:rsidRPr="00FD01A7">
          <w:rPr>
            <w:rStyle w:val="InlineCode"/>
          </w:rPr>
          <w:t>engine.executeScript</w:t>
        </w:r>
        <w:proofErr w:type="spellEnd"/>
        <w:r w:rsidRPr="00FD01A7">
          <w:rPr>
            <w:rStyle w:val="InlineCode"/>
          </w:rPr>
          <w:t>(</w:t>
        </w:r>
        <w:proofErr w:type="spellStart"/>
        <w:proofErr w:type="gramEnd"/>
        <w:r w:rsidRPr="00FD01A7">
          <w:rPr>
            <w:rStyle w:val="InlineCode"/>
          </w:rPr>
          <w:t>js_script</w:t>
        </w:r>
        <w:proofErr w:type="spellEnd"/>
        <w:r w:rsidRPr="00FD01A7">
          <w:rPr>
            <w:rStyle w:val="InlineCode"/>
          </w:rPr>
          <w:t>);</w:t>
        </w:r>
      </w:ins>
    </w:p>
    <w:p w:rsidR="00FD01A7" w:rsidRPr="00FD01A7" w:rsidRDefault="00FD01A7" w:rsidP="00FD01A7">
      <w:pPr>
        <w:pStyle w:val="Code"/>
        <w:rPr>
          <w:ins w:id="1242" w:author="pdoschki" w:date="2013-05-06T11:40:00Z"/>
          <w:rStyle w:val="InlineCode"/>
        </w:rPr>
      </w:pPr>
      <w:ins w:id="1243" w:author="pdoschki" w:date="2013-05-06T11:40:00Z">
        <w:r w:rsidRPr="00FD01A7">
          <w:rPr>
            <w:rStyle w:val="InlineCode"/>
          </w:rPr>
          <w:t xml:space="preserve">                }</w:t>
        </w:r>
      </w:ins>
    </w:p>
    <w:p w:rsidR="00FD01A7" w:rsidRPr="00FD01A7" w:rsidRDefault="00FD01A7" w:rsidP="00FD01A7">
      <w:pPr>
        <w:pStyle w:val="Code"/>
        <w:rPr>
          <w:ins w:id="1244" w:author="pdoschki" w:date="2013-05-06T11:40:00Z"/>
          <w:rStyle w:val="InlineCode"/>
        </w:rPr>
      </w:pPr>
      <w:ins w:id="1245" w:author="pdoschki" w:date="2013-05-06T11:40:00Z">
        <w:r w:rsidRPr="00FD01A7">
          <w:rPr>
            <w:rStyle w:val="InlineCode"/>
          </w:rPr>
          <w:t xml:space="preserve">            });</w:t>
        </w:r>
      </w:ins>
    </w:p>
    <w:p w:rsidR="00FD01A7" w:rsidRPr="00FD01A7" w:rsidRDefault="00FD01A7" w:rsidP="00FD01A7">
      <w:pPr>
        <w:pStyle w:val="Code"/>
        <w:rPr>
          <w:ins w:id="1246" w:author="pdoschki" w:date="2013-05-06T11:40:00Z"/>
          <w:rStyle w:val="InlineCode"/>
        </w:rPr>
      </w:pPr>
      <w:ins w:id="1247" w:author="pdoschki" w:date="2013-05-06T11:40:00Z">
        <w:r w:rsidRPr="00FD01A7">
          <w:rPr>
            <w:rStyle w:val="InlineCode"/>
          </w:rPr>
          <w:t xml:space="preserve">        } catch (</w:t>
        </w:r>
        <w:proofErr w:type="spellStart"/>
        <w:r w:rsidRPr="00FD01A7">
          <w:rPr>
            <w:rStyle w:val="InlineCode"/>
          </w:rPr>
          <w:t>IOException</w:t>
        </w:r>
        <w:proofErr w:type="spellEnd"/>
        <w:r w:rsidRPr="00FD01A7">
          <w:rPr>
            <w:rStyle w:val="InlineCode"/>
          </w:rPr>
          <w:t xml:space="preserve"> ex) {</w:t>
        </w:r>
      </w:ins>
    </w:p>
    <w:p w:rsidR="00FD01A7" w:rsidRPr="00FD01A7" w:rsidRDefault="00FD01A7" w:rsidP="00FD01A7">
      <w:pPr>
        <w:pStyle w:val="Code"/>
        <w:rPr>
          <w:ins w:id="1248" w:author="pdoschki" w:date="2013-05-06T11:40:00Z"/>
          <w:rStyle w:val="InlineCode"/>
        </w:rPr>
      </w:pPr>
      <w:ins w:id="1249" w:author="pdoschki" w:date="2013-05-06T11:40:00Z">
        <w:r w:rsidRPr="00FD01A7">
          <w:rPr>
            <w:rStyle w:val="InlineCode"/>
          </w:rPr>
          <w:t xml:space="preserve">            </w:t>
        </w:r>
        <w:proofErr w:type="spellStart"/>
        <w:proofErr w:type="gramStart"/>
        <w:r w:rsidRPr="00FD01A7">
          <w:rPr>
            <w:rStyle w:val="InlineCode"/>
          </w:rPr>
          <w:t>ex.printStackTrace</w:t>
        </w:r>
        <w:proofErr w:type="spellEnd"/>
        <w:r w:rsidRPr="00FD01A7">
          <w:rPr>
            <w:rStyle w:val="InlineCode"/>
          </w:rPr>
          <w:t>(</w:t>
        </w:r>
        <w:proofErr w:type="gramEnd"/>
        <w:r w:rsidRPr="00FD01A7">
          <w:rPr>
            <w:rStyle w:val="InlineCode"/>
          </w:rPr>
          <w:t>);</w:t>
        </w:r>
      </w:ins>
    </w:p>
    <w:p w:rsidR="00FD01A7" w:rsidRPr="00FD01A7" w:rsidRDefault="00FD01A7" w:rsidP="00FD01A7">
      <w:pPr>
        <w:pStyle w:val="Code"/>
        <w:rPr>
          <w:ins w:id="1250" w:author="pdoschki" w:date="2013-05-06T11:40:00Z"/>
          <w:rStyle w:val="InlineCode"/>
        </w:rPr>
      </w:pPr>
      <w:ins w:id="1251" w:author="pdoschki" w:date="2013-05-06T11:40:00Z">
        <w:r w:rsidRPr="00FD01A7">
          <w:rPr>
            <w:rStyle w:val="InlineCode"/>
          </w:rPr>
          <w:t xml:space="preserve">        }</w:t>
        </w:r>
      </w:ins>
    </w:p>
    <w:p w:rsidR="00FD01A7" w:rsidRPr="00FD01A7" w:rsidRDefault="00FD01A7" w:rsidP="00FD01A7">
      <w:pPr>
        <w:pStyle w:val="Code"/>
        <w:rPr>
          <w:ins w:id="1252" w:author="pdoschki" w:date="2013-05-06T11:40:00Z"/>
          <w:rStyle w:val="InlineCode"/>
        </w:rPr>
      </w:pPr>
      <w:ins w:id="1253" w:author="pdoschki" w:date="2013-05-06T11:40:00Z">
        <w:r w:rsidRPr="00FD01A7">
          <w:rPr>
            <w:rStyle w:val="InlineCode"/>
          </w:rPr>
          <w:t xml:space="preserve">    }</w:t>
        </w:r>
      </w:ins>
    </w:p>
    <w:p w:rsidR="00000000" w:rsidRDefault="00FD01A7">
      <w:pPr>
        <w:pStyle w:val="Code"/>
        <w:rPr>
          <w:ins w:id="1254" w:author="pdoschki" w:date="2013-05-06T10:41:00Z"/>
          <w:rFonts w:cs="Courier New"/>
        </w:rPr>
        <w:pPrChange w:id="1255" w:author="pdoschki" w:date="2013-05-06T11:46:00Z">
          <w:pPr>
            <w:pStyle w:val="ListParagraph"/>
            <w:numPr>
              <w:numId w:val="21"/>
            </w:numPr>
            <w:ind w:hanging="360"/>
          </w:pPr>
        </w:pPrChange>
      </w:pPr>
      <w:ins w:id="1256" w:author="pdoschki" w:date="2013-05-06T11:40:00Z">
        <w:r w:rsidRPr="00FD01A7">
          <w:rPr>
            <w:rStyle w:val="InlineCode"/>
          </w:rPr>
          <w:t>}</w:t>
        </w:r>
      </w:ins>
    </w:p>
    <w:p w:rsidR="00000000" w:rsidRDefault="00FA050B">
      <w:pPr>
        <w:rPr>
          <w:ins w:id="1257" w:author="pdoschki" w:date="2013-05-03T12:33:00Z"/>
        </w:rPr>
        <w:pPrChange w:id="1258" w:author="pdoschki" w:date="2013-05-06T10:40:00Z">
          <w:pPr>
            <w:pStyle w:val="Heading2"/>
          </w:pPr>
        </w:pPrChange>
      </w:pPr>
    </w:p>
    <w:p w:rsidR="00A662F2" w:rsidRDefault="0010176B" w:rsidP="00A662F2">
      <w:pPr>
        <w:pStyle w:val="Heading2"/>
        <w:rPr>
          <w:ins w:id="1259" w:author="pdoschki" w:date="2013-05-06T11:47:00Z"/>
        </w:rPr>
      </w:pPr>
      <w:bookmarkStart w:id="1260" w:name="_Toc355681178"/>
      <w:ins w:id="1261" w:author="pdoschki" w:date="2013-05-03T12:33:00Z">
        <w:r>
          <w:lastRenderedPageBreak/>
          <w:t xml:space="preserve">Step </w:t>
        </w:r>
      </w:ins>
      <w:ins w:id="1262" w:author="pdoschki" w:date="2013-05-06T10:21:00Z">
        <w:r>
          <w:t>4</w:t>
        </w:r>
      </w:ins>
      <w:ins w:id="1263" w:author="pdoschki" w:date="2013-05-03T12:33:00Z">
        <w:r w:rsidR="0047696C">
          <w:t xml:space="preserve">: </w:t>
        </w:r>
      </w:ins>
      <w:ins w:id="1264" w:author="pdoschki" w:date="2013-05-06T10:36:00Z">
        <w:r w:rsidR="00B51142">
          <w:t xml:space="preserve">Implement </w:t>
        </w:r>
      </w:ins>
      <w:ins w:id="1265" w:author="pdoschki" w:date="2013-05-06T10:37:00Z">
        <w:r w:rsidR="00B51142">
          <w:t xml:space="preserve">the Java – JavaScript </w:t>
        </w:r>
        <w:proofErr w:type="gramStart"/>
        <w:r w:rsidR="00B51142">
          <w:t>bridge</w:t>
        </w:r>
        <w:proofErr w:type="gramEnd"/>
        <w:r w:rsidR="00B51142">
          <w:t xml:space="preserve"> in</w:t>
        </w:r>
      </w:ins>
      <w:ins w:id="1266" w:author="pdoschki" w:date="2013-05-06T10:36:00Z">
        <w:r w:rsidR="00B51142">
          <w:t xml:space="preserve"> the Drawing Board </w:t>
        </w:r>
        <w:proofErr w:type="spellStart"/>
        <w:r w:rsidR="00B51142">
          <w:t>JavaFX</w:t>
        </w:r>
        <w:proofErr w:type="spellEnd"/>
        <w:r w:rsidR="00B51142">
          <w:t xml:space="preserve"> project</w:t>
        </w:r>
      </w:ins>
      <w:bookmarkEnd w:id="1260"/>
    </w:p>
    <w:p w:rsidR="00D23F89" w:rsidRDefault="00D23F89" w:rsidP="00D23F89">
      <w:pPr>
        <w:pStyle w:val="ListParagraph"/>
        <w:numPr>
          <w:ilvl w:val="0"/>
          <w:numId w:val="24"/>
        </w:numPr>
        <w:rPr>
          <w:ins w:id="1267" w:author="pdoschki" w:date="2013-05-06T12:45:00Z"/>
        </w:rPr>
      </w:pPr>
      <w:ins w:id="1268" w:author="pdoschki" w:date="2013-05-06T12:24:00Z">
        <w:r>
          <w:t xml:space="preserve">Extend </w:t>
        </w:r>
      </w:ins>
      <w:ins w:id="1269" w:author="pdoschki" w:date="2013-05-06T13:57:00Z">
        <w:r w:rsidR="00C72D1C">
          <w:t>DrawingController</w:t>
        </w:r>
      </w:ins>
      <w:ins w:id="1270" w:author="pdoschki" w:date="2013-05-06T12:24:00Z">
        <w:r w:rsidR="004F54CA">
          <w:t xml:space="preserve">.java </w:t>
        </w:r>
      </w:ins>
      <w:ins w:id="1271" w:author="pdoschki" w:date="2013-05-06T12:26:00Z">
        <w:r w:rsidR="004F54CA">
          <w:t xml:space="preserve">with a couple of private fields to wire </w:t>
        </w:r>
      </w:ins>
      <w:ins w:id="1272" w:author="pdoschki" w:date="2013-05-06T12:28:00Z">
        <w:r w:rsidR="004F54CA">
          <w:t xml:space="preserve">references to </w:t>
        </w:r>
      </w:ins>
      <w:ins w:id="1273" w:author="pdoschki" w:date="2013-05-06T12:26:00Z">
        <w:r w:rsidR="004F54CA">
          <w:t xml:space="preserve">the </w:t>
        </w:r>
        <w:proofErr w:type="spellStart"/>
        <w:r w:rsidR="004F54CA">
          <w:t>WebSocket</w:t>
        </w:r>
        <w:proofErr w:type="spellEnd"/>
        <w:r w:rsidR="004F54CA">
          <w:t>- and SSE clients we implemented above</w:t>
        </w:r>
      </w:ins>
      <w:ins w:id="1274" w:author="pdoschki" w:date="2013-05-06T12:28:00Z">
        <w:r w:rsidR="00B15D56">
          <w:t xml:space="preserve">. We will also need a </w:t>
        </w:r>
        <w:proofErr w:type="spellStart"/>
        <w:r w:rsidR="00B15D56">
          <w:t>WebSocketContainer</w:t>
        </w:r>
        <w:proofErr w:type="spellEnd"/>
        <w:r w:rsidR="00B15D56">
          <w:t xml:space="preserve"> </w:t>
        </w:r>
      </w:ins>
      <w:ins w:id="1275" w:author="pdoschki" w:date="2013-05-06T12:29:00Z">
        <w:r w:rsidR="00B15D56">
          <w:t>for</w:t>
        </w:r>
      </w:ins>
      <w:ins w:id="1276" w:author="pdoschki" w:date="2013-05-06T12:28:00Z">
        <w:r w:rsidR="00B15D56">
          <w:t xml:space="preserve"> bootstrap</w:t>
        </w:r>
      </w:ins>
      <w:ins w:id="1277" w:author="pdoschki" w:date="2013-05-06T12:29:00Z">
        <w:r w:rsidR="00B15D56">
          <w:t xml:space="preserve">ping of a </w:t>
        </w:r>
        <w:proofErr w:type="spellStart"/>
        <w:r w:rsidR="00B15D56">
          <w:t>WebSocket</w:t>
        </w:r>
      </w:ins>
      <w:proofErr w:type="spellEnd"/>
      <w:ins w:id="1278" w:author="pdoschki" w:date="2013-05-06T12:28:00Z">
        <w:r w:rsidR="00B15D56">
          <w:t xml:space="preserve"> </w:t>
        </w:r>
      </w:ins>
      <w:ins w:id="1279" w:author="pdoschki" w:date="2013-05-06T12:29:00Z">
        <w:r w:rsidR="00B15D56">
          <w:t xml:space="preserve">communication and a </w:t>
        </w:r>
        <w:proofErr w:type="spellStart"/>
        <w:r w:rsidR="00B15D56">
          <w:t>HashMap</w:t>
        </w:r>
        <w:proofErr w:type="spellEnd"/>
        <w:r w:rsidR="00B15D56">
          <w:t xml:space="preserve"> </w:t>
        </w:r>
      </w:ins>
      <w:ins w:id="1280" w:author="pdoschki" w:date="2013-05-06T12:30:00Z">
        <w:r w:rsidR="00B15D56">
          <w:t xml:space="preserve">of </w:t>
        </w:r>
      </w:ins>
      <w:ins w:id="1281" w:author="pdoschki" w:date="2013-05-06T12:31:00Z">
        <w:r w:rsidR="00B15D56">
          <w:t xml:space="preserve">active </w:t>
        </w:r>
      </w:ins>
      <w:proofErr w:type="spellStart"/>
      <w:ins w:id="1282" w:author="pdoschki" w:date="2013-05-06T12:30:00Z">
        <w:r w:rsidR="00B15D56">
          <w:t>WebSocket</w:t>
        </w:r>
        <w:proofErr w:type="spellEnd"/>
        <w:r w:rsidR="00B15D56">
          <w:t xml:space="preserve"> sessions</w:t>
        </w:r>
      </w:ins>
      <w:ins w:id="1283" w:author="pdoschki" w:date="2013-05-06T12:31:00Z">
        <w:r w:rsidR="00B15D56">
          <w:t xml:space="preserve"> that correspond to drawings that are being edited</w:t>
        </w:r>
      </w:ins>
      <w:ins w:id="1284" w:author="pdoschki" w:date="2013-05-06T12:45:00Z">
        <w:r>
          <w:t>()</w:t>
        </w:r>
      </w:ins>
      <w:ins w:id="1285" w:author="pdoschki" w:date="2013-05-06T12:49:00Z">
        <w:r>
          <w:t>:</w:t>
        </w:r>
      </w:ins>
    </w:p>
    <w:p w:rsidR="00D23F89" w:rsidRPr="00D23F89" w:rsidRDefault="00D23F89" w:rsidP="00D23F89">
      <w:pPr>
        <w:pStyle w:val="Code"/>
        <w:rPr>
          <w:ins w:id="1286" w:author="pdoschki" w:date="2013-05-06T12:47:00Z"/>
          <w:rStyle w:val="InlineCode"/>
        </w:rPr>
      </w:pPr>
      <w:proofErr w:type="gramStart"/>
      <w:ins w:id="1287" w:author="pdoschki" w:date="2013-05-06T12:47:00Z">
        <w:r w:rsidRPr="00D23F89">
          <w:rPr>
            <w:rStyle w:val="InlineCode"/>
          </w:rPr>
          <w:t>private</w:t>
        </w:r>
        <w:proofErr w:type="gramEnd"/>
        <w:r w:rsidRPr="00D23F89">
          <w:rPr>
            <w:rStyle w:val="InlineCode"/>
          </w:rPr>
          <w:t xml:space="preserve"> </w:t>
        </w:r>
        <w:proofErr w:type="spellStart"/>
        <w:r w:rsidRPr="00D23F89">
          <w:rPr>
            <w:rStyle w:val="InlineCode"/>
          </w:rPr>
          <w:t>DrawingsEventSource</w:t>
        </w:r>
        <w:proofErr w:type="spellEnd"/>
        <w:r w:rsidRPr="00D23F89">
          <w:rPr>
            <w:rStyle w:val="InlineCode"/>
          </w:rPr>
          <w:t xml:space="preserve"> </w:t>
        </w:r>
        <w:proofErr w:type="spellStart"/>
        <w:r w:rsidRPr="00D23F89">
          <w:rPr>
            <w:rStyle w:val="InlineCode"/>
          </w:rPr>
          <w:t>eventSource</w:t>
        </w:r>
        <w:proofErr w:type="spellEnd"/>
        <w:r w:rsidRPr="00D23F89">
          <w:rPr>
            <w:rStyle w:val="InlineCode"/>
          </w:rPr>
          <w:t>;</w:t>
        </w:r>
      </w:ins>
    </w:p>
    <w:p w:rsidR="00D23F89" w:rsidRPr="00D23F89" w:rsidRDefault="00D23F89" w:rsidP="00D23F89">
      <w:pPr>
        <w:pStyle w:val="Code"/>
        <w:rPr>
          <w:ins w:id="1288" w:author="pdoschki" w:date="2013-05-06T12:47:00Z"/>
          <w:rStyle w:val="InlineCode"/>
        </w:rPr>
      </w:pPr>
      <w:proofErr w:type="gramStart"/>
      <w:ins w:id="1289" w:author="pdoschki" w:date="2013-05-06T12:47:00Z">
        <w:r w:rsidRPr="00D23F89">
          <w:rPr>
            <w:rStyle w:val="InlineCode"/>
          </w:rPr>
          <w:t>private</w:t>
        </w:r>
        <w:proofErr w:type="gramEnd"/>
        <w:r w:rsidRPr="00D23F89">
          <w:rPr>
            <w:rStyle w:val="InlineCode"/>
          </w:rPr>
          <w:t xml:space="preserve"> </w:t>
        </w:r>
        <w:proofErr w:type="spellStart"/>
        <w:r w:rsidRPr="00D23F89">
          <w:rPr>
            <w:rStyle w:val="InlineCode"/>
          </w:rPr>
          <w:t>WSClient</w:t>
        </w:r>
        <w:proofErr w:type="spellEnd"/>
        <w:r w:rsidRPr="00D23F89">
          <w:rPr>
            <w:rStyle w:val="InlineCode"/>
          </w:rPr>
          <w:t xml:space="preserve"> </w:t>
        </w:r>
        <w:proofErr w:type="spellStart"/>
        <w:r w:rsidRPr="00D23F89">
          <w:rPr>
            <w:rStyle w:val="InlineCode"/>
          </w:rPr>
          <w:t>wsClient</w:t>
        </w:r>
        <w:proofErr w:type="spellEnd"/>
        <w:r w:rsidRPr="00D23F89">
          <w:rPr>
            <w:rStyle w:val="InlineCode"/>
          </w:rPr>
          <w:t>;</w:t>
        </w:r>
      </w:ins>
    </w:p>
    <w:p w:rsidR="00D23F89" w:rsidRPr="00D23F89" w:rsidRDefault="00D23F89" w:rsidP="00D23F89">
      <w:pPr>
        <w:pStyle w:val="Code"/>
        <w:rPr>
          <w:ins w:id="1290" w:author="pdoschki" w:date="2013-05-06T12:48:00Z"/>
          <w:rStyle w:val="InlineCode"/>
        </w:rPr>
      </w:pPr>
      <w:proofErr w:type="gramStart"/>
      <w:ins w:id="1291" w:author="pdoschki" w:date="2013-05-06T12:48:00Z">
        <w:r w:rsidRPr="00D23F89">
          <w:rPr>
            <w:rStyle w:val="InlineCode"/>
          </w:rPr>
          <w:t>private</w:t>
        </w:r>
        <w:proofErr w:type="gramEnd"/>
        <w:r w:rsidRPr="00D23F89">
          <w:rPr>
            <w:rStyle w:val="InlineCode"/>
          </w:rPr>
          <w:t xml:space="preserve"> </w:t>
        </w:r>
        <w:proofErr w:type="spellStart"/>
        <w:r w:rsidRPr="00D23F89">
          <w:rPr>
            <w:rStyle w:val="InlineCode"/>
          </w:rPr>
          <w:t>WebSocketContainer</w:t>
        </w:r>
        <w:proofErr w:type="spellEnd"/>
        <w:r w:rsidRPr="00D23F89">
          <w:rPr>
            <w:rStyle w:val="InlineCode"/>
          </w:rPr>
          <w:t xml:space="preserve"> container = </w:t>
        </w:r>
        <w:proofErr w:type="spellStart"/>
        <w:r w:rsidRPr="00D23F89">
          <w:rPr>
            <w:rStyle w:val="InlineCode"/>
          </w:rPr>
          <w:t>ContainerProvider.getWebSocketContainer</w:t>
        </w:r>
        <w:proofErr w:type="spellEnd"/>
        <w:r w:rsidRPr="00D23F89">
          <w:rPr>
            <w:rStyle w:val="InlineCode"/>
          </w:rPr>
          <w:t>();</w:t>
        </w:r>
      </w:ins>
    </w:p>
    <w:p w:rsidR="00D23F89" w:rsidRDefault="00D23F89" w:rsidP="00D23F89">
      <w:pPr>
        <w:pStyle w:val="Code"/>
        <w:rPr>
          <w:ins w:id="1292" w:author="pdoschki" w:date="2013-05-06T12:45:00Z"/>
          <w:rStyle w:val="InlineCode"/>
        </w:rPr>
      </w:pPr>
      <w:proofErr w:type="gramStart"/>
      <w:ins w:id="1293" w:author="pdoschki" w:date="2013-05-06T12:47:00Z">
        <w:r w:rsidRPr="00D23F89">
          <w:rPr>
            <w:rStyle w:val="InlineCode"/>
          </w:rPr>
          <w:t>private</w:t>
        </w:r>
        <w:proofErr w:type="gramEnd"/>
        <w:r w:rsidRPr="00D23F89">
          <w:rPr>
            <w:rStyle w:val="InlineCode"/>
          </w:rPr>
          <w:t xml:space="preserve"> </w:t>
        </w:r>
        <w:proofErr w:type="spellStart"/>
        <w:r w:rsidRPr="00D23F89">
          <w:rPr>
            <w:rStyle w:val="InlineCode"/>
          </w:rPr>
          <w:t>HashMap</w:t>
        </w:r>
        <w:proofErr w:type="spellEnd"/>
        <w:r w:rsidRPr="00D23F89">
          <w:rPr>
            <w:rStyle w:val="InlineCode"/>
          </w:rPr>
          <w:t xml:space="preserve">&lt;String, </w:t>
        </w:r>
        <w:proofErr w:type="spellStart"/>
        <w:r w:rsidRPr="00D23F89">
          <w:rPr>
            <w:rStyle w:val="InlineCode"/>
          </w:rPr>
          <w:t>WSClient</w:t>
        </w:r>
        <w:proofErr w:type="spellEnd"/>
        <w:r w:rsidRPr="00D23F89">
          <w:rPr>
            <w:rStyle w:val="InlineCode"/>
          </w:rPr>
          <w:t xml:space="preserve">&gt; </w:t>
        </w:r>
        <w:proofErr w:type="spellStart"/>
        <w:r w:rsidRPr="00D23F89">
          <w:rPr>
            <w:rStyle w:val="InlineCode"/>
          </w:rPr>
          <w:t>webSocketSessions</w:t>
        </w:r>
        <w:proofErr w:type="spellEnd"/>
        <w:r w:rsidRPr="00D23F89">
          <w:rPr>
            <w:rStyle w:val="InlineCode"/>
          </w:rPr>
          <w:t xml:space="preserve"> = new </w:t>
        </w:r>
        <w:proofErr w:type="spellStart"/>
        <w:r w:rsidRPr="00D23F89">
          <w:rPr>
            <w:rStyle w:val="InlineCode"/>
          </w:rPr>
          <w:t>HashMap</w:t>
        </w:r>
        <w:proofErr w:type="spellEnd"/>
        <w:r w:rsidRPr="00D23F89">
          <w:rPr>
            <w:rStyle w:val="InlineCode"/>
          </w:rPr>
          <w:t>&lt;&gt;();</w:t>
        </w:r>
      </w:ins>
    </w:p>
    <w:p w:rsidR="00877712" w:rsidRDefault="00D23F89" w:rsidP="00877712">
      <w:pPr>
        <w:pStyle w:val="ListParagraph"/>
        <w:numPr>
          <w:ilvl w:val="0"/>
          <w:numId w:val="24"/>
        </w:numPr>
        <w:rPr>
          <w:ins w:id="1294" w:author="pdoschki" w:date="2013-05-06T13:14:00Z"/>
        </w:rPr>
      </w:pPr>
      <w:ins w:id="1295" w:author="pdoschki" w:date="2013-05-06T12:53:00Z">
        <w:r>
          <w:t xml:space="preserve">Implement </w:t>
        </w:r>
        <w:proofErr w:type="spellStart"/>
        <w:proofErr w:type="gramStart"/>
        <w:r>
          <w:t>setupEngine</w:t>
        </w:r>
      </w:ins>
      <w:proofErr w:type="spellEnd"/>
      <w:ins w:id="1296" w:author="pdoschki" w:date="2013-05-06T12:54:00Z">
        <w:r>
          <w:t>(</w:t>
        </w:r>
        <w:proofErr w:type="gramEnd"/>
        <w:r>
          <w:t xml:space="preserve">) method. Here we define the Java – JavaScript Bridge for JavaScript </w:t>
        </w:r>
        <w:r>
          <w:sym w:font="Wingdings" w:char="F0E0"/>
        </w:r>
        <w:r>
          <w:t xml:space="preserve"> Java callbacks that come from </w:t>
        </w:r>
      </w:ins>
      <w:ins w:id="1297" w:author="pdoschki" w:date="2013-05-06T12:55:00Z">
        <w:r w:rsidR="00D3250F">
          <w:t>controllers.js</w:t>
        </w:r>
      </w:ins>
      <w:ins w:id="1298" w:author="pdoschki" w:date="2013-05-06T13:09:00Z">
        <w:r w:rsidR="00877712">
          <w:t xml:space="preserve"> and initialize the SSE client side</w:t>
        </w:r>
      </w:ins>
      <w:ins w:id="1299" w:author="pdoschki" w:date="2013-05-06T12:55:00Z">
        <w:r w:rsidR="00D3250F">
          <w:t xml:space="preserve">. </w:t>
        </w:r>
      </w:ins>
      <w:ins w:id="1300" w:author="pdoschki" w:date="2013-05-06T12:56:00Z">
        <w:r w:rsidR="00D3250F">
          <w:t xml:space="preserve">That means that we map </w:t>
        </w:r>
      </w:ins>
      <w:ins w:id="1301" w:author="pdoschki" w:date="2013-05-06T12:58:00Z">
        <w:r w:rsidR="00D3250F">
          <w:t>JavaScript functions to Java methods following specific conventions</w:t>
        </w:r>
      </w:ins>
      <w:ins w:id="1302" w:author="pdoschki" w:date="2013-05-06T13:01:00Z">
        <w:r w:rsidR="00D3250F">
          <w:t xml:space="preserve">, as described in </w:t>
        </w:r>
      </w:ins>
      <w:ins w:id="1303" w:author="pdoschki" w:date="2013-05-06T13:03:00Z">
        <w:r w:rsidR="001C6479">
          <w:fldChar w:fldCharType="begin"/>
        </w:r>
        <w:r w:rsidR="00D3250F">
          <w:instrText xml:space="preserve"> HYPERLINK "</w:instrText>
        </w:r>
        <w:r w:rsidR="00D3250F" w:rsidRPr="00D3250F">
          <w:instrText>http://docs.oracle.com/javafx/2/api/javafx/scene/web/WebEngine.html</w:instrText>
        </w:r>
        <w:r w:rsidR="00D3250F">
          <w:instrText xml:space="preserve">" </w:instrText>
        </w:r>
        <w:r w:rsidR="001C6479">
          <w:fldChar w:fldCharType="separate"/>
        </w:r>
        <w:r w:rsidR="00D3250F" w:rsidRPr="00EB7EB0">
          <w:rPr>
            <w:rStyle w:val="Hyperlink"/>
          </w:rPr>
          <w:t>http://docs.oracle.com/javafx/2/api/javafx/scene/web/WebEngine.html</w:t>
        </w:r>
        <w:r w:rsidR="001C6479">
          <w:fldChar w:fldCharType="end"/>
        </w:r>
        <w:r w:rsidR="00D3250F">
          <w:t xml:space="preserve">. </w:t>
        </w:r>
      </w:ins>
      <w:ins w:id="1304" w:author="pdoschki" w:date="2013-05-06T13:04:00Z">
        <w:r w:rsidR="00D3250F">
          <w:t xml:space="preserve">Essentially we </w:t>
        </w:r>
      </w:ins>
      <w:ins w:id="1305" w:author="pdoschki" w:date="2013-05-06T13:05:00Z">
        <w:r w:rsidR="00D3250F">
          <w:t xml:space="preserve">define </w:t>
        </w:r>
      </w:ins>
      <w:ins w:id="1306" w:author="pdoschki" w:date="2013-05-06T13:06:00Z">
        <w:r w:rsidR="00877712">
          <w:t xml:space="preserve">a </w:t>
        </w:r>
      </w:ins>
      <w:ins w:id="1307" w:author="pdoschki" w:date="2013-05-06T13:05:00Z">
        <w:r w:rsidR="00877712">
          <w:t xml:space="preserve">public Java class and </w:t>
        </w:r>
      </w:ins>
      <w:ins w:id="1308" w:author="pdoschki" w:date="2013-05-06T13:06:00Z">
        <w:r w:rsidR="00877712">
          <w:t xml:space="preserve">a global JavaScript function that correspond to each other and have a single method with the same </w:t>
        </w:r>
      </w:ins>
      <w:ins w:id="1309" w:author="pdoschki" w:date="2013-05-06T13:08:00Z">
        <w:r w:rsidR="00877712">
          <w:t>signature</w:t>
        </w:r>
      </w:ins>
      <w:ins w:id="1310" w:author="pdoschki" w:date="2013-05-06T13:06:00Z">
        <w:r w:rsidR="00877712">
          <w:t>.</w:t>
        </w:r>
      </w:ins>
      <w:ins w:id="1311" w:author="pdoschki" w:date="2013-05-06T13:10:00Z">
        <w:r w:rsidR="00877712">
          <w:t xml:space="preserve"> It is important that this code is executed after the page that </w:t>
        </w:r>
      </w:ins>
      <w:ins w:id="1312" w:author="pdoschki" w:date="2013-05-06T13:13:00Z">
        <w:r w:rsidR="00877712">
          <w:t>contains the JavaScript code was loaded</w:t>
        </w:r>
      </w:ins>
      <w:ins w:id="1313" w:author="pdoschki" w:date="2013-05-06T13:14:00Z">
        <w:r w:rsidR="00877712">
          <w:t>(</w:t>
        </w:r>
      </w:ins>
      <w:proofErr w:type="spellStart"/>
      <w:ins w:id="1314" w:author="pdoschki" w:date="2013-05-06T13:15:00Z">
        <w:r w:rsidR="004B09D1">
          <w:t>WorkerStateSUCCEDED</w:t>
        </w:r>
      </w:ins>
      <w:proofErr w:type="spellEnd"/>
      <w:ins w:id="1315" w:author="pdoschki" w:date="2013-05-06T13:14:00Z">
        <w:r w:rsidR="00877712">
          <w:t>):</w:t>
        </w:r>
      </w:ins>
    </w:p>
    <w:p w:rsidR="00877712" w:rsidRPr="00877712" w:rsidRDefault="00877712" w:rsidP="00877712">
      <w:pPr>
        <w:pStyle w:val="Code"/>
        <w:rPr>
          <w:ins w:id="1316" w:author="pdoschki" w:date="2013-05-06T13:14:00Z"/>
          <w:rStyle w:val="InlineCode"/>
        </w:rPr>
      </w:pPr>
      <w:proofErr w:type="gramStart"/>
      <w:ins w:id="1317" w:author="pdoschki" w:date="2013-05-06T13:14:00Z">
        <w:r w:rsidRPr="00877712">
          <w:rPr>
            <w:rStyle w:val="InlineCode"/>
          </w:rPr>
          <w:t>private</w:t>
        </w:r>
        <w:proofErr w:type="gramEnd"/>
        <w:r w:rsidRPr="00877712">
          <w:rPr>
            <w:rStyle w:val="InlineCode"/>
          </w:rPr>
          <w:t xml:space="preserve"> void </w:t>
        </w:r>
        <w:proofErr w:type="spellStart"/>
        <w:r w:rsidRPr="00877712">
          <w:rPr>
            <w:rStyle w:val="InlineCode"/>
          </w:rPr>
          <w:t>setupEngine</w:t>
        </w:r>
        <w:proofErr w:type="spellEnd"/>
        <w:r w:rsidRPr="00877712">
          <w:rPr>
            <w:rStyle w:val="InlineCode"/>
          </w:rPr>
          <w:t>() {</w:t>
        </w:r>
      </w:ins>
    </w:p>
    <w:p w:rsidR="00877712" w:rsidRPr="00877712" w:rsidRDefault="00877712" w:rsidP="00877712">
      <w:pPr>
        <w:pStyle w:val="Code"/>
        <w:rPr>
          <w:ins w:id="1318" w:author="pdoschki" w:date="2013-05-06T13:14:00Z"/>
          <w:rStyle w:val="InlineCode"/>
        </w:rPr>
      </w:pPr>
      <w:ins w:id="1319" w:author="pdoschki" w:date="2013-05-06T13:14:00Z">
        <w:r w:rsidRPr="00877712">
          <w:rPr>
            <w:rStyle w:val="InlineCode"/>
          </w:rPr>
          <w:t xml:space="preserve">    </w:t>
        </w:r>
        <w:proofErr w:type="spellStart"/>
        <w:proofErr w:type="gramStart"/>
        <w:r w:rsidRPr="00877712">
          <w:rPr>
            <w:rStyle w:val="InlineCode"/>
          </w:rPr>
          <w:t>engine.getLoadWorker</w:t>
        </w:r>
        <w:proofErr w:type="spellEnd"/>
        <w:r w:rsidRPr="00877712">
          <w:rPr>
            <w:rStyle w:val="InlineCode"/>
          </w:rPr>
          <w:t>(</w:t>
        </w:r>
        <w:proofErr w:type="gramEnd"/>
        <w:r w:rsidRPr="00877712">
          <w:rPr>
            <w:rStyle w:val="InlineCode"/>
          </w:rPr>
          <w:t>).</w:t>
        </w:r>
        <w:proofErr w:type="spellStart"/>
        <w:r w:rsidRPr="00877712">
          <w:rPr>
            <w:rStyle w:val="InlineCode"/>
          </w:rPr>
          <w:t>stateProperty</w:t>
        </w:r>
        <w:proofErr w:type="spellEnd"/>
        <w:r w:rsidRPr="00877712">
          <w:rPr>
            <w:rStyle w:val="InlineCode"/>
          </w:rPr>
          <w:t>().</w:t>
        </w:r>
        <w:proofErr w:type="spellStart"/>
        <w:r w:rsidRPr="00877712">
          <w:rPr>
            <w:rStyle w:val="InlineCode"/>
          </w:rPr>
          <w:t>addListener</w:t>
        </w:r>
        <w:proofErr w:type="spellEnd"/>
        <w:r w:rsidRPr="00877712">
          <w:rPr>
            <w:rStyle w:val="InlineCode"/>
          </w:rPr>
          <w:t>(</w:t>
        </w:r>
      </w:ins>
    </w:p>
    <w:p w:rsidR="00877712" w:rsidRPr="00877712" w:rsidRDefault="00877712" w:rsidP="00877712">
      <w:pPr>
        <w:pStyle w:val="Code"/>
        <w:rPr>
          <w:ins w:id="1320" w:author="pdoschki" w:date="2013-05-06T13:14:00Z"/>
          <w:rStyle w:val="InlineCode"/>
        </w:rPr>
      </w:pPr>
      <w:ins w:id="1321" w:author="pdoschki" w:date="2013-05-06T13:14:00Z">
        <w:r w:rsidRPr="00877712">
          <w:rPr>
            <w:rStyle w:val="InlineCode"/>
          </w:rPr>
          <w:t xml:space="preserve">            </w:t>
        </w:r>
        <w:proofErr w:type="gramStart"/>
        <w:r w:rsidRPr="00877712">
          <w:rPr>
            <w:rStyle w:val="InlineCode"/>
          </w:rPr>
          <w:t>new</w:t>
        </w:r>
        <w:proofErr w:type="gramEnd"/>
        <w:r w:rsidRPr="00877712">
          <w:rPr>
            <w:rStyle w:val="InlineCode"/>
          </w:rPr>
          <w:t xml:space="preserve"> </w:t>
        </w:r>
        <w:proofErr w:type="spellStart"/>
        <w:r w:rsidRPr="00877712">
          <w:rPr>
            <w:rStyle w:val="InlineCode"/>
          </w:rPr>
          <w:t>ChangeListener</w:t>
        </w:r>
        <w:proofErr w:type="spellEnd"/>
        <w:r w:rsidRPr="00877712">
          <w:rPr>
            <w:rStyle w:val="InlineCode"/>
          </w:rPr>
          <w:t>&lt;</w:t>
        </w:r>
        <w:proofErr w:type="spellStart"/>
        <w:r w:rsidRPr="00877712">
          <w:rPr>
            <w:rStyle w:val="InlineCode"/>
          </w:rPr>
          <w:t>Worker.State</w:t>
        </w:r>
        <w:proofErr w:type="spellEnd"/>
        <w:r w:rsidRPr="00877712">
          <w:rPr>
            <w:rStyle w:val="InlineCode"/>
          </w:rPr>
          <w:t>&gt;() {</w:t>
        </w:r>
      </w:ins>
    </w:p>
    <w:p w:rsidR="00877712" w:rsidRPr="00877712" w:rsidRDefault="00877712" w:rsidP="00877712">
      <w:pPr>
        <w:pStyle w:val="Code"/>
        <w:rPr>
          <w:ins w:id="1322" w:author="pdoschki" w:date="2013-05-06T13:14:00Z"/>
          <w:rStyle w:val="InlineCode"/>
        </w:rPr>
      </w:pPr>
      <w:ins w:id="1323" w:author="pdoschki" w:date="2013-05-06T13:14:00Z">
        <w:r w:rsidRPr="00877712">
          <w:rPr>
            <w:rStyle w:val="InlineCode"/>
          </w:rPr>
          <w:t xml:space="preserve">        @Override</w:t>
        </w:r>
      </w:ins>
    </w:p>
    <w:p w:rsidR="00877712" w:rsidRPr="00877712" w:rsidRDefault="00877712" w:rsidP="00877712">
      <w:pPr>
        <w:pStyle w:val="Code"/>
        <w:rPr>
          <w:ins w:id="1324" w:author="pdoschki" w:date="2013-05-06T13:14:00Z"/>
          <w:rStyle w:val="InlineCode"/>
        </w:rPr>
      </w:pPr>
      <w:ins w:id="1325" w:author="pdoschki" w:date="2013-05-06T13:14:00Z">
        <w:r w:rsidRPr="00877712">
          <w:rPr>
            <w:rStyle w:val="InlineCode"/>
          </w:rPr>
          <w:t xml:space="preserve">        </w:t>
        </w:r>
        <w:proofErr w:type="gramStart"/>
        <w:r w:rsidRPr="00877712">
          <w:rPr>
            <w:rStyle w:val="InlineCode"/>
          </w:rPr>
          <w:t>public</w:t>
        </w:r>
        <w:proofErr w:type="gramEnd"/>
        <w:r w:rsidRPr="00877712">
          <w:rPr>
            <w:rStyle w:val="InlineCode"/>
          </w:rPr>
          <w:t xml:space="preserve"> void changed(</w:t>
        </w:r>
        <w:proofErr w:type="spellStart"/>
        <w:r w:rsidRPr="00877712">
          <w:rPr>
            <w:rStyle w:val="InlineCode"/>
          </w:rPr>
          <w:t>ObservableValue</w:t>
        </w:r>
        <w:proofErr w:type="spellEnd"/>
        <w:r w:rsidRPr="00877712">
          <w:rPr>
            <w:rStyle w:val="InlineCode"/>
          </w:rPr>
          <w:t xml:space="preserve">&lt;? extends </w:t>
        </w:r>
        <w:proofErr w:type="spellStart"/>
        <w:r w:rsidRPr="00877712">
          <w:rPr>
            <w:rStyle w:val="InlineCode"/>
          </w:rPr>
          <w:t>Worker.State</w:t>
        </w:r>
        <w:proofErr w:type="spellEnd"/>
        <w:r w:rsidRPr="00877712">
          <w:rPr>
            <w:rStyle w:val="InlineCode"/>
          </w:rPr>
          <w:t xml:space="preserve">&gt; </w:t>
        </w:r>
        <w:proofErr w:type="spellStart"/>
        <w:r w:rsidRPr="00877712">
          <w:rPr>
            <w:rStyle w:val="InlineCode"/>
          </w:rPr>
          <w:t>ov</w:t>
        </w:r>
        <w:proofErr w:type="spellEnd"/>
        <w:r w:rsidRPr="00877712">
          <w:rPr>
            <w:rStyle w:val="InlineCode"/>
          </w:rPr>
          <w:t>,</w:t>
        </w:r>
      </w:ins>
    </w:p>
    <w:p w:rsidR="00877712" w:rsidRPr="00877712" w:rsidRDefault="00877712" w:rsidP="00877712">
      <w:pPr>
        <w:pStyle w:val="Code"/>
        <w:rPr>
          <w:ins w:id="1326" w:author="pdoschki" w:date="2013-05-06T13:14:00Z"/>
          <w:rStyle w:val="InlineCode"/>
        </w:rPr>
      </w:pPr>
      <w:ins w:id="1327" w:author="pdoschki" w:date="2013-05-06T13:14:00Z">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oldState</w:t>
        </w:r>
        <w:proofErr w:type="spellEnd"/>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newState</w:t>
        </w:r>
        <w:proofErr w:type="spellEnd"/>
        <w:r w:rsidRPr="00877712">
          <w:rPr>
            <w:rStyle w:val="InlineCode"/>
          </w:rPr>
          <w:t>) {</w:t>
        </w:r>
      </w:ins>
    </w:p>
    <w:p w:rsidR="00877712" w:rsidRPr="00877712" w:rsidRDefault="00877712" w:rsidP="00877712">
      <w:pPr>
        <w:pStyle w:val="Code"/>
        <w:rPr>
          <w:ins w:id="1328" w:author="pdoschki" w:date="2013-05-06T13:14:00Z"/>
          <w:rStyle w:val="InlineCode"/>
        </w:rPr>
      </w:pPr>
      <w:ins w:id="1329" w:author="pdoschki" w:date="2013-05-06T13:14:00Z">
        <w:r w:rsidRPr="00877712">
          <w:rPr>
            <w:rStyle w:val="InlineCode"/>
          </w:rPr>
          <w:t xml:space="preserve">            </w:t>
        </w:r>
        <w:proofErr w:type="gramStart"/>
        <w:r w:rsidRPr="00877712">
          <w:rPr>
            <w:rStyle w:val="InlineCode"/>
          </w:rPr>
          <w:t>if</w:t>
        </w:r>
        <w:proofErr w:type="gramEnd"/>
        <w:r w:rsidRPr="00877712">
          <w:rPr>
            <w:rStyle w:val="InlineCode"/>
          </w:rPr>
          <w:t xml:space="preserve"> (</w:t>
        </w:r>
        <w:proofErr w:type="spellStart"/>
        <w:r w:rsidRPr="00877712">
          <w:rPr>
            <w:rStyle w:val="InlineCode"/>
          </w:rPr>
          <w:t>newState</w:t>
        </w:r>
        <w:proofErr w:type="spellEnd"/>
        <w:r w:rsidRPr="00877712">
          <w:rPr>
            <w:rStyle w:val="InlineCode"/>
          </w:rPr>
          <w:t xml:space="preserve"> == </w:t>
        </w:r>
        <w:proofErr w:type="spellStart"/>
        <w:r w:rsidRPr="00877712">
          <w:rPr>
            <w:rStyle w:val="InlineCode"/>
          </w:rPr>
          <w:t>Worker.State.SUCCEEDED</w:t>
        </w:r>
        <w:proofErr w:type="spellEnd"/>
        <w:r w:rsidRPr="00877712">
          <w:rPr>
            <w:rStyle w:val="InlineCode"/>
          </w:rPr>
          <w:t>) {</w:t>
        </w:r>
      </w:ins>
    </w:p>
    <w:p w:rsidR="00877712" w:rsidRPr="00877712" w:rsidRDefault="00877712" w:rsidP="00877712">
      <w:pPr>
        <w:pStyle w:val="Code"/>
        <w:rPr>
          <w:ins w:id="1330" w:author="pdoschki" w:date="2013-05-06T13:14:00Z"/>
          <w:rStyle w:val="InlineCode"/>
        </w:rPr>
      </w:pPr>
      <w:ins w:id="1331" w:author="pdoschki" w:date="2013-05-06T13:14:00Z">
        <w:r w:rsidRPr="00877712">
          <w:rPr>
            <w:rStyle w:val="InlineCode"/>
          </w:rPr>
          <w:t xml:space="preserve">                </w:t>
        </w:r>
        <w:proofErr w:type="spellStart"/>
        <w:r w:rsidRPr="00877712">
          <w:rPr>
            <w:rStyle w:val="InlineCode"/>
          </w:rPr>
          <w:t>JSObject</w:t>
        </w:r>
        <w:proofErr w:type="spellEnd"/>
        <w:r w:rsidRPr="00877712">
          <w:rPr>
            <w:rStyle w:val="InlineCode"/>
          </w:rPr>
          <w:t xml:space="preserve"> global =</w:t>
        </w:r>
      </w:ins>
    </w:p>
    <w:p w:rsidR="00877712" w:rsidRPr="00877712" w:rsidRDefault="00877712" w:rsidP="00877712">
      <w:pPr>
        <w:pStyle w:val="Code"/>
        <w:rPr>
          <w:ins w:id="1332" w:author="pdoschki" w:date="2013-05-06T13:14:00Z"/>
          <w:rStyle w:val="InlineCode"/>
        </w:rPr>
      </w:pPr>
      <w:ins w:id="1333" w:author="pdoschki" w:date="2013-05-06T13:14:00Z">
        <w:r w:rsidRPr="00877712">
          <w:rPr>
            <w:rStyle w:val="InlineCode"/>
          </w:rPr>
          <w:t xml:space="preserve">                        (</w:t>
        </w:r>
        <w:proofErr w:type="spellStart"/>
        <w:r w:rsidRPr="00877712">
          <w:rPr>
            <w:rStyle w:val="InlineCode"/>
          </w:rPr>
          <w:t>JSObject</w:t>
        </w:r>
        <w:proofErr w:type="spellEnd"/>
        <w:r w:rsidRPr="00877712">
          <w:rPr>
            <w:rStyle w:val="InlineCode"/>
          </w:rPr>
          <w:t xml:space="preserve">) </w:t>
        </w:r>
        <w:proofErr w:type="spellStart"/>
        <w:proofErr w:type="gramStart"/>
        <w:r w:rsidRPr="00877712">
          <w:rPr>
            <w:rStyle w:val="InlineCode"/>
          </w:rPr>
          <w:t>engine.executeScript</w:t>
        </w:r>
        <w:proofErr w:type="spellEnd"/>
        <w:r w:rsidRPr="00877712">
          <w:rPr>
            <w:rStyle w:val="InlineCode"/>
          </w:rPr>
          <w:t>(</w:t>
        </w:r>
        <w:proofErr w:type="gramEnd"/>
        <w:r w:rsidRPr="00877712">
          <w:rPr>
            <w:rStyle w:val="InlineCode"/>
          </w:rPr>
          <w:t>"window");</w:t>
        </w:r>
      </w:ins>
    </w:p>
    <w:p w:rsidR="00877712" w:rsidRPr="00877712" w:rsidRDefault="00877712" w:rsidP="00877712">
      <w:pPr>
        <w:pStyle w:val="Code"/>
        <w:rPr>
          <w:ins w:id="1334" w:author="pdoschki" w:date="2013-05-06T13:14:00Z"/>
          <w:rStyle w:val="InlineCode"/>
        </w:rPr>
      </w:pPr>
      <w:ins w:id="1335" w:author="pdoschki" w:date="2013-05-06T13:14:00Z">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webSocketOpen</w:t>
        </w:r>
        <w:proofErr w:type="spellEnd"/>
        <w:r w:rsidRPr="00877712">
          <w:rPr>
            <w:rStyle w:val="InlineCode"/>
          </w:rPr>
          <w:t xml:space="preserve">", new </w:t>
        </w:r>
        <w:proofErr w:type="spellStart"/>
        <w:r w:rsidRPr="00877712">
          <w:rPr>
            <w:rStyle w:val="InlineCode"/>
          </w:rPr>
          <w:t>WebSocketOpen</w:t>
        </w:r>
        <w:proofErr w:type="spellEnd"/>
        <w:r w:rsidRPr="00877712">
          <w:rPr>
            <w:rStyle w:val="InlineCode"/>
          </w:rPr>
          <w:t>());</w:t>
        </w:r>
      </w:ins>
    </w:p>
    <w:p w:rsidR="00877712" w:rsidRPr="00877712" w:rsidRDefault="00877712" w:rsidP="00877712">
      <w:pPr>
        <w:pStyle w:val="Code"/>
        <w:rPr>
          <w:ins w:id="1336" w:author="pdoschki" w:date="2013-05-06T13:14:00Z"/>
          <w:rStyle w:val="InlineCode"/>
        </w:rPr>
      </w:pPr>
      <w:ins w:id="1337" w:author="pdoschki" w:date="2013-05-06T13:14:00Z">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webSocketClose</w:t>
        </w:r>
        <w:proofErr w:type="spellEnd"/>
        <w:r w:rsidRPr="00877712">
          <w:rPr>
            <w:rStyle w:val="InlineCode"/>
          </w:rPr>
          <w:t xml:space="preserve">", new </w:t>
        </w:r>
        <w:proofErr w:type="spellStart"/>
        <w:r w:rsidRPr="00877712">
          <w:rPr>
            <w:rStyle w:val="InlineCode"/>
          </w:rPr>
          <w:t>WebSocketClose</w:t>
        </w:r>
        <w:proofErr w:type="spellEnd"/>
        <w:r w:rsidRPr="00877712">
          <w:rPr>
            <w:rStyle w:val="InlineCode"/>
          </w:rPr>
          <w:t>());</w:t>
        </w:r>
      </w:ins>
    </w:p>
    <w:p w:rsidR="00877712" w:rsidRPr="00877712" w:rsidRDefault="00877712" w:rsidP="00877712">
      <w:pPr>
        <w:pStyle w:val="Code"/>
        <w:rPr>
          <w:ins w:id="1338" w:author="pdoschki" w:date="2013-05-06T13:14:00Z"/>
          <w:rStyle w:val="InlineCode"/>
        </w:rPr>
      </w:pPr>
      <w:ins w:id="1339" w:author="pdoschki" w:date="2013-05-06T13:14:00Z">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webSocketSend</w:t>
        </w:r>
        <w:proofErr w:type="spellEnd"/>
        <w:r w:rsidRPr="00877712">
          <w:rPr>
            <w:rStyle w:val="InlineCode"/>
          </w:rPr>
          <w:t xml:space="preserve">", new </w:t>
        </w:r>
        <w:proofErr w:type="spellStart"/>
        <w:r w:rsidRPr="00877712">
          <w:rPr>
            <w:rStyle w:val="InlineCode"/>
          </w:rPr>
          <w:t>WebSocketSend</w:t>
        </w:r>
        <w:proofErr w:type="spellEnd"/>
        <w:r w:rsidRPr="00877712">
          <w:rPr>
            <w:rStyle w:val="InlineCode"/>
          </w:rPr>
          <w:t>());</w:t>
        </w:r>
      </w:ins>
    </w:p>
    <w:p w:rsidR="00877712" w:rsidRPr="00877712" w:rsidRDefault="00877712" w:rsidP="00877712">
      <w:pPr>
        <w:pStyle w:val="Code"/>
        <w:rPr>
          <w:ins w:id="1340" w:author="pdoschki" w:date="2013-05-06T13:14:00Z"/>
          <w:rStyle w:val="InlineCode"/>
        </w:rPr>
      </w:pPr>
      <w:ins w:id="1341" w:author="pdoschki" w:date="2013-05-06T13:14:00Z">
        <w:r w:rsidRPr="00877712">
          <w:rPr>
            <w:rStyle w:val="InlineCode"/>
          </w:rPr>
          <w:t xml:space="preserve">                </w:t>
        </w:r>
        <w:proofErr w:type="spellStart"/>
        <w:proofErr w:type="gramStart"/>
        <w:r w:rsidRPr="00877712">
          <w:rPr>
            <w:rStyle w:val="InlineCode"/>
          </w:rPr>
          <w:t>initSSE</w:t>
        </w:r>
        <w:proofErr w:type="spellEnd"/>
        <w:r w:rsidRPr="00877712">
          <w:rPr>
            <w:rStyle w:val="InlineCode"/>
          </w:rPr>
          <w:t>(</w:t>
        </w:r>
        <w:proofErr w:type="gramEnd"/>
        <w:r w:rsidRPr="00877712">
          <w:rPr>
            <w:rStyle w:val="InlineCode"/>
          </w:rPr>
          <w:t>);</w:t>
        </w:r>
      </w:ins>
    </w:p>
    <w:p w:rsidR="00877712" w:rsidRPr="00877712" w:rsidRDefault="00877712" w:rsidP="00877712">
      <w:pPr>
        <w:pStyle w:val="Code"/>
        <w:rPr>
          <w:ins w:id="1342" w:author="pdoschki" w:date="2013-05-06T13:14:00Z"/>
          <w:rStyle w:val="InlineCode"/>
        </w:rPr>
      </w:pPr>
      <w:ins w:id="1343" w:author="pdoschki" w:date="2013-05-06T13:14:00Z">
        <w:r w:rsidRPr="00877712">
          <w:rPr>
            <w:rStyle w:val="InlineCode"/>
          </w:rPr>
          <w:t xml:space="preserve">            }</w:t>
        </w:r>
      </w:ins>
    </w:p>
    <w:p w:rsidR="00877712" w:rsidRPr="00877712" w:rsidRDefault="00877712" w:rsidP="00877712">
      <w:pPr>
        <w:pStyle w:val="Code"/>
        <w:rPr>
          <w:ins w:id="1344" w:author="pdoschki" w:date="2013-05-06T13:14:00Z"/>
          <w:rStyle w:val="InlineCode"/>
        </w:rPr>
      </w:pPr>
      <w:ins w:id="1345" w:author="pdoschki" w:date="2013-05-06T13:14:00Z">
        <w:r w:rsidRPr="00877712">
          <w:rPr>
            <w:rStyle w:val="InlineCode"/>
          </w:rPr>
          <w:t xml:space="preserve">        }</w:t>
        </w:r>
      </w:ins>
    </w:p>
    <w:p w:rsidR="00877712" w:rsidRPr="00877712" w:rsidRDefault="00877712" w:rsidP="00877712">
      <w:pPr>
        <w:pStyle w:val="Code"/>
        <w:rPr>
          <w:ins w:id="1346" w:author="pdoschki" w:date="2013-05-06T13:14:00Z"/>
          <w:rStyle w:val="InlineCode"/>
        </w:rPr>
      </w:pPr>
      <w:ins w:id="1347" w:author="pdoschki" w:date="2013-05-06T13:14:00Z">
        <w:r w:rsidRPr="00877712">
          <w:rPr>
            <w:rStyle w:val="InlineCode"/>
          </w:rPr>
          <w:t xml:space="preserve">    });</w:t>
        </w:r>
      </w:ins>
    </w:p>
    <w:p w:rsidR="00877712" w:rsidRPr="00D23F89" w:rsidRDefault="00877712" w:rsidP="00877712">
      <w:pPr>
        <w:pStyle w:val="Code"/>
        <w:rPr>
          <w:ins w:id="1348" w:author="pdoschki" w:date="2013-05-06T13:14:00Z"/>
          <w:rStyle w:val="InlineCode"/>
        </w:rPr>
      </w:pPr>
      <w:ins w:id="1349" w:author="pdoschki" w:date="2013-05-06T13:14:00Z">
        <w:r w:rsidRPr="00877712">
          <w:rPr>
            <w:rStyle w:val="InlineCode"/>
          </w:rPr>
          <w:t>}</w:t>
        </w:r>
      </w:ins>
    </w:p>
    <w:p w:rsidR="00476819" w:rsidRDefault="005F26F6" w:rsidP="00476819">
      <w:pPr>
        <w:pStyle w:val="ListParagraph"/>
        <w:numPr>
          <w:ilvl w:val="0"/>
          <w:numId w:val="24"/>
        </w:numPr>
        <w:rPr>
          <w:ins w:id="1350" w:author="pdoschki" w:date="2013-05-06T13:59:00Z"/>
        </w:rPr>
      </w:pPr>
      <w:ins w:id="1351" w:author="pdoschki" w:date="2013-05-06T13:45:00Z">
        <w:r>
          <w:lastRenderedPageBreak/>
          <w:t xml:space="preserve">Implement </w:t>
        </w:r>
        <w:proofErr w:type="spellStart"/>
        <w:r>
          <w:t>initSSE</w:t>
        </w:r>
        <w:proofErr w:type="spellEnd"/>
        <w:r>
          <w:t>()</w:t>
        </w:r>
      </w:ins>
      <w:ins w:id="1352" w:author="pdoschki" w:date="2013-05-06T13:59:00Z">
        <w:r w:rsidR="00476819">
          <w:t>:</w:t>
        </w:r>
      </w:ins>
    </w:p>
    <w:p w:rsidR="00476819" w:rsidRPr="00476819" w:rsidRDefault="00476819" w:rsidP="00476819">
      <w:pPr>
        <w:pStyle w:val="Code"/>
        <w:rPr>
          <w:ins w:id="1353" w:author="pdoschki" w:date="2013-05-06T13:59:00Z"/>
          <w:rStyle w:val="InlineCode"/>
        </w:rPr>
      </w:pPr>
      <w:proofErr w:type="gramStart"/>
      <w:ins w:id="1354" w:author="pdoschki" w:date="2013-05-06T13:59:00Z">
        <w:r w:rsidRPr="00476819">
          <w:rPr>
            <w:rStyle w:val="InlineCode"/>
          </w:rPr>
          <w:t>private</w:t>
        </w:r>
        <w:proofErr w:type="gramEnd"/>
        <w:r w:rsidRPr="00476819">
          <w:rPr>
            <w:rStyle w:val="InlineCode"/>
          </w:rPr>
          <w:t xml:space="preserve"> void </w:t>
        </w:r>
        <w:proofErr w:type="spellStart"/>
        <w:r w:rsidRPr="00476819">
          <w:rPr>
            <w:rStyle w:val="InlineCode"/>
          </w:rPr>
          <w:t>initSSE</w:t>
        </w:r>
        <w:proofErr w:type="spellEnd"/>
        <w:r w:rsidRPr="00476819">
          <w:rPr>
            <w:rStyle w:val="InlineCode"/>
          </w:rPr>
          <w:t>() {</w:t>
        </w:r>
      </w:ins>
    </w:p>
    <w:p w:rsidR="00476819" w:rsidRPr="00476819" w:rsidRDefault="00476819" w:rsidP="00476819">
      <w:pPr>
        <w:pStyle w:val="Code"/>
        <w:rPr>
          <w:ins w:id="1355" w:author="pdoschki" w:date="2013-05-06T13:59:00Z"/>
          <w:rStyle w:val="InlineCode"/>
        </w:rPr>
      </w:pPr>
      <w:ins w:id="1356" w:author="pdoschki" w:date="2013-05-06T13:59:00Z">
        <w:r w:rsidRPr="00476819">
          <w:rPr>
            <w:rStyle w:val="InlineCode"/>
          </w:rPr>
          <w:t xml:space="preserve">    Client </w:t>
        </w:r>
        <w:proofErr w:type="spellStart"/>
        <w:r w:rsidRPr="00476819">
          <w:rPr>
            <w:rStyle w:val="InlineCode"/>
          </w:rPr>
          <w:t>client</w:t>
        </w:r>
        <w:proofErr w:type="spellEnd"/>
        <w:r w:rsidRPr="00476819">
          <w:rPr>
            <w:rStyle w:val="InlineCode"/>
          </w:rPr>
          <w:t xml:space="preserve"> = </w:t>
        </w:r>
        <w:proofErr w:type="spellStart"/>
        <w:proofErr w:type="gramStart"/>
        <w:r w:rsidRPr="00476819">
          <w:rPr>
            <w:rStyle w:val="InlineCode"/>
          </w:rPr>
          <w:t>ClientBuilder.newClient</w:t>
        </w:r>
        <w:proofErr w:type="spellEnd"/>
        <w:r w:rsidRPr="00476819">
          <w:rPr>
            <w:rStyle w:val="InlineCode"/>
          </w:rPr>
          <w:t>(</w:t>
        </w:r>
        <w:proofErr w:type="gramEnd"/>
        <w:r w:rsidRPr="00476819">
          <w:rPr>
            <w:rStyle w:val="InlineCode"/>
          </w:rPr>
          <w:t>);</w:t>
        </w:r>
      </w:ins>
    </w:p>
    <w:p w:rsidR="00476819" w:rsidRPr="00476819" w:rsidRDefault="00476819" w:rsidP="00476819">
      <w:pPr>
        <w:pStyle w:val="Code"/>
        <w:rPr>
          <w:ins w:id="1357" w:author="pdoschki" w:date="2013-05-06T13:59:00Z"/>
          <w:rStyle w:val="InlineCode"/>
        </w:rPr>
      </w:pPr>
      <w:ins w:id="1358" w:author="pdoschki" w:date="2013-05-06T13:59:00Z">
        <w:r w:rsidRPr="00476819">
          <w:rPr>
            <w:rStyle w:val="InlineCode"/>
          </w:rPr>
          <w:t xml:space="preserve">    // create a web target pointing to the drawings resource</w:t>
        </w:r>
      </w:ins>
    </w:p>
    <w:p w:rsidR="00476819" w:rsidRPr="00476819" w:rsidRDefault="00476819" w:rsidP="00476819">
      <w:pPr>
        <w:pStyle w:val="Code"/>
        <w:rPr>
          <w:ins w:id="1359" w:author="pdoschki" w:date="2013-05-06T13:59:00Z"/>
          <w:rStyle w:val="InlineCode"/>
        </w:rPr>
      </w:pPr>
      <w:ins w:id="1360" w:author="pdoschki" w:date="2013-05-06T13:59:00Z">
        <w:r w:rsidRPr="00476819">
          <w:rPr>
            <w:rStyle w:val="InlineCode"/>
          </w:rPr>
          <w:t xml:space="preserve">    </w:t>
        </w:r>
        <w:proofErr w:type="spellStart"/>
        <w:r w:rsidRPr="00476819">
          <w:rPr>
            <w:rStyle w:val="InlineCode"/>
          </w:rPr>
          <w:t>WebTarget</w:t>
        </w:r>
        <w:proofErr w:type="spellEnd"/>
        <w:r w:rsidRPr="00476819">
          <w:rPr>
            <w:rStyle w:val="InlineCode"/>
          </w:rPr>
          <w:t xml:space="preserve"> t = </w:t>
        </w:r>
        <w:proofErr w:type="gramStart"/>
        <w:r w:rsidRPr="00476819">
          <w:rPr>
            <w:rStyle w:val="InlineCode"/>
          </w:rPr>
          <w:t>client.target(</w:t>
        </w:r>
        <w:proofErr w:type="gramEnd"/>
        <w:r w:rsidRPr="00476819">
          <w:rPr>
            <w:rStyle w:val="InlineCode"/>
          </w:rPr>
          <w:t>"http://localhost:8080/drawingboard/api/drawings");</w:t>
        </w:r>
      </w:ins>
    </w:p>
    <w:p w:rsidR="00476819" w:rsidRPr="00476819" w:rsidRDefault="00476819" w:rsidP="00476819">
      <w:pPr>
        <w:pStyle w:val="Code"/>
        <w:rPr>
          <w:ins w:id="1361" w:author="pdoschki" w:date="2013-05-06T13:59:00Z"/>
          <w:rStyle w:val="InlineCode"/>
        </w:rPr>
      </w:pPr>
      <w:ins w:id="1362" w:author="pdoschki" w:date="2013-05-06T13:59:00Z">
        <w:r w:rsidRPr="00476819">
          <w:rPr>
            <w:rStyle w:val="InlineCode"/>
          </w:rPr>
          <w:t xml:space="preserve">    // start listening to SSE</w:t>
        </w:r>
      </w:ins>
    </w:p>
    <w:p w:rsidR="00476819" w:rsidRPr="00476819" w:rsidRDefault="00476819" w:rsidP="00476819">
      <w:pPr>
        <w:pStyle w:val="Code"/>
        <w:rPr>
          <w:ins w:id="1363" w:author="pdoschki" w:date="2013-05-06T13:59:00Z"/>
          <w:rStyle w:val="InlineCode"/>
        </w:rPr>
      </w:pPr>
      <w:ins w:id="1364" w:author="pdoschki" w:date="2013-05-06T13:59:00Z">
        <w:r w:rsidRPr="00476819">
          <w:rPr>
            <w:rStyle w:val="InlineCode"/>
          </w:rPr>
          <w:t xml:space="preserve">    </w:t>
        </w:r>
        <w:proofErr w:type="spellStart"/>
        <w:proofErr w:type="gramStart"/>
        <w:r w:rsidRPr="00476819">
          <w:rPr>
            <w:rStyle w:val="InlineCode"/>
          </w:rPr>
          <w:t>eventSource</w:t>
        </w:r>
        <w:proofErr w:type="spellEnd"/>
        <w:proofErr w:type="gramEnd"/>
        <w:r w:rsidRPr="00476819">
          <w:rPr>
            <w:rStyle w:val="InlineCode"/>
          </w:rPr>
          <w:t xml:space="preserve"> = new </w:t>
        </w:r>
        <w:proofErr w:type="spellStart"/>
        <w:r w:rsidRPr="00476819">
          <w:rPr>
            <w:rStyle w:val="InlineCode"/>
          </w:rPr>
          <w:t>DrawingsEventSource</w:t>
        </w:r>
        <w:proofErr w:type="spellEnd"/>
        <w:r w:rsidRPr="00476819">
          <w:rPr>
            <w:rStyle w:val="InlineCode"/>
          </w:rPr>
          <w:t>(</w:t>
        </w:r>
        <w:proofErr w:type="spellStart"/>
        <w:r w:rsidRPr="00476819">
          <w:rPr>
            <w:rStyle w:val="InlineCode"/>
          </w:rPr>
          <w:t>t.path</w:t>
        </w:r>
        <w:proofErr w:type="spellEnd"/>
        <w:r w:rsidRPr="00476819">
          <w:rPr>
            <w:rStyle w:val="InlineCode"/>
          </w:rPr>
          <w:t>("events"), engine);</w:t>
        </w:r>
      </w:ins>
    </w:p>
    <w:p w:rsidR="00476819" w:rsidRPr="00877712" w:rsidRDefault="00476819" w:rsidP="00476819">
      <w:pPr>
        <w:pStyle w:val="Code"/>
        <w:rPr>
          <w:ins w:id="1365" w:author="pdoschki" w:date="2013-05-06T13:59:00Z"/>
          <w:rStyle w:val="InlineCode"/>
        </w:rPr>
      </w:pPr>
      <w:ins w:id="1366" w:author="pdoschki" w:date="2013-05-06T13:59:00Z">
        <w:r w:rsidRPr="00476819">
          <w:rPr>
            <w:rStyle w:val="InlineCode"/>
          </w:rPr>
          <w:t>}</w:t>
        </w:r>
      </w:ins>
    </w:p>
    <w:p w:rsidR="00476819" w:rsidRDefault="00476819" w:rsidP="00476819">
      <w:pPr>
        <w:pStyle w:val="ListParagraph"/>
        <w:numPr>
          <w:ilvl w:val="0"/>
          <w:numId w:val="24"/>
        </w:numPr>
        <w:rPr>
          <w:ins w:id="1367" w:author="pdoschki" w:date="2013-05-06T14:03:00Z"/>
        </w:rPr>
      </w:pPr>
      <w:ins w:id="1368" w:author="pdoschki" w:date="2013-05-06T14:00:00Z">
        <w:r>
          <w:t xml:space="preserve">Implement the callback methods corresponding to the Java – JavaScript </w:t>
        </w:r>
        <w:proofErr w:type="gramStart"/>
        <w:r>
          <w:t>bridge</w:t>
        </w:r>
        <w:proofErr w:type="gramEnd"/>
        <w:r>
          <w:t xml:space="preserve"> established in step 4.2 taking into account how they are called in </w:t>
        </w:r>
        <w:proofErr w:type="spellStart"/>
        <w:r>
          <w:t>DrawingController</w:t>
        </w:r>
        <w:proofErr w:type="spellEnd"/>
        <w:r>
          <w:t xml:space="preserve"> from controllers.js. </w:t>
        </w:r>
      </w:ins>
      <w:ins w:id="1369" w:author="pdoschki" w:date="2013-05-06T14:01:00Z">
        <w:r>
          <w:t xml:space="preserve">Note that the </w:t>
        </w:r>
        <w:proofErr w:type="spellStart"/>
        <w:r>
          <w:t>WebSocket</w:t>
        </w:r>
        <w:proofErr w:type="spellEnd"/>
        <w:r>
          <w:t xml:space="preserve"> code is completely standard based </w:t>
        </w:r>
      </w:ins>
      <w:ins w:id="1370" w:author="pdoschki" w:date="2013-05-06T14:02:00Z">
        <w:r>
          <w:t>and implementation independent</w:t>
        </w:r>
      </w:ins>
      <w:ins w:id="1371" w:author="pdoschki" w:date="2013-05-06T14:03:00Z">
        <w:r>
          <w:t>():</w:t>
        </w:r>
      </w:ins>
    </w:p>
    <w:p w:rsidR="00476819" w:rsidRPr="00476819" w:rsidRDefault="00476819" w:rsidP="00476819">
      <w:pPr>
        <w:pStyle w:val="Code"/>
        <w:rPr>
          <w:ins w:id="1372" w:author="pdoschki" w:date="2013-05-06T14:03:00Z"/>
          <w:rStyle w:val="InlineCode"/>
        </w:rPr>
      </w:pPr>
      <w:proofErr w:type="gramStart"/>
      <w:ins w:id="1373" w:author="pdoschki" w:date="2013-05-06T14:03:00Z">
        <w:r w:rsidRPr="00476819">
          <w:rPr>
            <w:rStyle w:val="InlineCode"/>
          </w:rPr>
          <w:t>public</w:t>
        </w:r>
        <w:proofErr w:type="gramEnd"/>
        <w:r w:rsidRPr="00476819">
          <w:rPr>
            <w:rStyle w:val="InlineCode"/>
          </w:rPr>
          <w:t xml:space="preserve"> class </w:t>
        </w:r>
        <w:proofErr w:type="spellStart"/>
        <w:r w:rsidRPr="00476819">
          <w:rPr>
            <w:rStyle w:val="InlineCode"/>
          </w:rPr>
          <w:t>WebSocketSend</w:t>
        </w:r>
        <w:proofErr w:type="spellEnd"/>
        <w:r w:rsidRPr="00476819">
          <w:rPr>
            <w:rStyle w:val="InlineCode"/>
          </w:rPr>
          <w:t xml:space="preserve"> {</w:t>
        </w:r>
      </w:ins>
    </w:p>
    <w:p w:rsidR="00476819" w:rsidRPr="00476819" w:rsidRDefault="00476819" w:rsidP="00476819">
      <w:pPr>
        <w:pStyle w:val="Code"/>
        <w:rPr>
          <w:ins w:id="1374" w:author="pdoschki" w:date="2013-05-06T14:03:00Z"/>
          <w:rStyle w:val="InlineCode"/>
        </w:rPr>
      </w:pPr>
    </w:p>
    <w:p w:rsidR="00476819" w:rsidRPr="00476819" w:rsidRDefault="00476819" w:rsidP="00476819">
      <w:pPr>
        <w:pStyle w:val="Code"/>
        <w:rPr>
          <w:ins w:id="1375" w:author="pdoschki" w:date="2013-05-06T14:03:00Z"/>
          <w:rStyle w:val="InlineCode"/>
        </w:rPr>
      </w:pPr>
      <w:ins w:id="1376" w:author="pdoschki" w:date="2013-05-06T14:03:00Z">
        <w:r w:rsidRPr="00476819">
          <w:rPr>
            <w:rStyle w:val="InlineCode"/>
          </w:rPr>
          <w:t xml:space="preserve">    </w:t>
        </w:r>
        <w:proofErr w:type="gramStart"/>
        <w:r w:rsidRPr="00476819">
          <w:rPr>
            <w:rStyle w:val="InlineCode"/>
          </w:rPr>
          <w:t>public</w:t>
        </w:r>
        <w:proofErr w:type="gramEnd"/>
        <w:r w:rsidRPr="00476819">
          <w:rPr>
            <w:rStyle w:val="InlineCode"/>
          </w:rPr>
          <w:t xml:space="preserve"> void send(String drawing) {</w:t>
        </w:r>
      </w:ins>
    </w:p>
    <w:p w:rsidR="00476819" w:rsidRPr="00476819" w:rsidRDefault="00476819" w:rsidP="00476819">
      <w:pPr>
        <w:pStyle w:val="Code"/>
        <w:rPr>
          <w:ins w:id="1377" w:author="pdoschki" w:date="2013-05-06T14:03:00Z"/>
          <w:rStyle w:val="InlineCode"/>
        </w:rPr>
      </w:pPr>
      <w:ins w:id="1378" w:author="pdoschki" w:date="2013-05-06T14:03:00Z">
        <w:r w:rsidRPr="00476819">
          <w:rPr>
            <w:rStyle w:val="InlineCode"/>
          </w:rPr>
          <w:t xml:space="preserve">        </w:t>
        </w:r>
        <w:proofErr w:type="gramStart"/>
        <w:r w:rsidRPr="00476819">
          <w:rPr>
            <w:rStyle w:val="InlineCode"/>
          </w:rPr>
          <w:t>try</w:t>
        </w:r>
        <w:proofErr w:type="gramEnd"/>
        <w:r w:rsidRPr="00476819">
          <w:rPr>
            <w:rStyle w:val="InlineCode"/>
          </w:rPr>
          <w:t xml:space="preserve"> {</w:t>
        </w:r>
      </w:ins>
    </w:p>
    <w:p w:rsidR="00476819" w:rsidRPr="00476819" w:rsidRDefault="00476819" w:rsidP="00476819">
      <w:pPr>
        <w:pStyle w:val="Code"/>
        <w:rPr>
          <w:ins w:id="1379" w:author="pdoschki" w:date="2013-05-06T14:03:00Z"/>
          <w:rStyle w:val="InlineCode"/>
        </w:rPr>
      </w:pPr>
      <w:ins w:id="1380" w:author="pdoschki" w:date="2013-05-06T14:03:00Z">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"sending drawing: " + drawing);</w:t>
        </w:r>
      </w:ins>
    </w:p>
    <w:p w:rsidR="00476819" w:rsidRPr="00476819" w:rsidRDefault="00476819" w:rsidP="00476819">
      <w:pPr>
        <w:pStyle w:val="Code"/>
        <w:rPr>
          <w:ins w:id="1381" w:author="pdoschki" w:date="2013-05-06T14:03:00Z"/>
          <w:rStyle w:val="InlineCode"/>
        </w:rPr>
      </w:pPr>
      <w:ins w:id="1382" w:author="pdoschki" w:date="2013-05-06T14:03:00Z">
        <w:r w:rsidRPr="00476819">
          <w:rPr>
            <w:rStyle w:val="InlineCode"/>
          </w:rPr>
          <w:t xml:space="preserve">            </w:t>
        </w:r>
        <w:proofErr w:type="spellStart"/>
        <w:proofErr w:type="gramStart"/>
        <w:r w:rsidRPr="00476819">
          <w:rPr>
            <w:rStyle w:val="InlineCode"/>
          </w:rPr>
          <w:t>wsClient.getSession</w:t>
        </w:r>
        <w:proofErr w:type="spellEnd"/>
        <w:r w:rsidRPr="00476819">
          <w:rPr>
            <w:rStyle w:val="InlineCode"/>
          </w:rPr>
          <w:t>(</w:t>
        </w:r>
        <w:proofErr w:type="gramEnd"/>
        <w:r w:rsidRPr="00476819">
          <w:rPr>
            <w:rStyle w:val="InlineCode"/>
          </w:rPr>
          <w:t>).</w:t>
        </w:r>
        <w:proofErr w:type="spellStart"/>
        <w:r w:rsidRPr="00476819">
          <w:rPr>
            <w:rStyle w:val="InlineCode"/>
          </w:rPr>
          <w:t>getBasicRemote</w:t>
        </w:r>
        <w:proofErr w:type="spellEnd"/>
        <w:r w:rsidRPr="00476819">
          <w:rPr>
            <w:rStyle w:val="InlineCode"/>
          </w:rPr>
          <w:t>().</w:t>
        </w:r>
        <w:proofErr w:type="spellStart"/>
        <w:r w:rsidRPr="00476819">
          <w:rPr>
            <w:rStyle w:val="InlineCode"/>
          </w:rPr>
          <w:t>sendText</w:t>
        </w:r>
        <w:proofErr w:type="spellEnd"/>
        <w:r w:rsidRPr="00476819">
          <w:rPr>
            <w:rStyle w:val="InlineCode"/>
          </w:rPr>
          <w:t>(drawing);</w:t>
        </w:r>
      </w:ins>
    </w:p>
    <w:p w:rsidR="00476819" w:rsidRPr="00476819" w:rsidRDefault="00476819" w:rsidP="00476819">
      <w:pPr>
        <w:pStyle w:val="Code"/>
        <w:rPr>
          <w:ins w:id="1383" w:author="pdoschki" w:date="2013-05-06T14:03:00Z"/>
          <w:rStyle w:val="InlineCode"/>
        </w:rPr>
      </w:pPr>
      <w:ins w:id="1384" w:author="pdoschki" w:date="2013-05-06T14:03:00Z">
        <w:r w:rsidRPr="00476819">
          <w:rPr>
            <w:rStyle w:val="InlineCode"/>
          </w:rPr>
          <w:t xml:space="preserve">        } catch (</w:t>
        </w:r>
        <w:proofErr w:type="spellStart"/>
        <w:r w:rsidRPr="00476819">
          <w:rPr>
            <w:rStyle w:val="InlineCode"/>
          </w:rPr>
          <w:t>IOException</w:t>
        </w:r>
        <w:proofErr w:type="spellEnd"/>
        <w:r w:rsidRPr="00476819">
          <w:rPr>
            <w:rStyle w:val="InlineCode"/>
          </w:rPr>
          <w:t xml:space="preserve"> ex) {</w:t>
        </w:r>
      </w:ins>
    </w:p>
    <w:p w:rsidR="00476819" w:rsidRPr="00476819" w:rsidRDefault="00476819" w:rsidP="00476819">
      <w:pPr>
        <w:pStyle w:val="Code"/>
        <w:rPr>
          <w:ins w:id="1385" w:author="pdoschki" w:date="2013-05-06T14:03:00Z"/>
          <w:rStyle w:val="InlineCode"/>
        </w:rPr>
      </w:pPr>
      <w:ins w:id="1386" w:author="pdoschki" w:date="2013-05-06T14:03:00Z">
        <w:r w:rsidRPr="00476819">
          <w:rPr>
            <w:rStyle w:val="InlineCode"/>
          </w:rPr>
          <w:t xml:space="preserve">            </w:t>
        </w:r>
        <w:proofErr w:type="gramStart"/>
        <w:r w:rsidRPr="00476819">
          <w:rPr>
            <w:rStyle w:val="InlineCode"/>
          </w:rPr>
          <w:t>Logger.getLogger(</w:t>
        </w:r>
        <w:proofErr w:type="gramEnd"/>
        <w:r w:rsidRPr="00476819">
          <w:rPr>
            <w:rStyle w:val="InlineCode"/>
          </w:rPr>
          <w:t>DrawingController.class.getName()).log(Level.SEVERE, null, ex);</w:t>
        </w:r>
      </w:ins>
    </w:p>
    <w:p w:rsidR="00476819" w:rsidRPr="00476819" w:rsidRDefault="00476819" w:rsidP="00476819">
      <w:pPr>
        <w:pStyle w:val="Code"/>
        <w:rPr>
          <w:ins w:id="1387" w:author="pdoschki" w:date="2013-05-06T14:03:00Z"/>
          <w:rStyle w:val="InlineCode"/>
        </w:rPr>
      </w:pPr>
      <w:ins w:id="1388" w:author="pdoschki" w:date="2013-05-06T14:03:00Z">
        <w:r w:rsidRPr="00476819">
          <w:rPr>
            <w:rStyle w:val="InlineCode"/>
          </w:rPr>
          <w:t xml:space="preserve">        }</w:t>
        </w:r>
      </w:ins>
    </w:p>
    <w:p w:rsidR="00476819" w:rsidRPr="00476819" w:rsidRDefault="00476819" w:rsidP="00476819">
      <w:pPr>
        <w:pStyle w:val="Code"/>
        <w:rPr>
          <w:ins w:id="1389" w:author="pdoschki" w:date="2013-05-06T14:03:00Z"/>
          <w:rStyle w:val="InlineCode"/>
        </w:rPr>
      </w:pPr>
      <w:ins w:id="1390" w:author="pdoschki" w:date="2013-05-06T14:03:00Z">
        <w:r w:rsidRPr="00476819">
          <w:rPr>
            <w:rStyle w:val="InlineCode"/>
          </w:rPr>
          <w:t xml:space="preserve">    }</w:t>
        </w:r>
      </w:ins>
    </w:p>
    <w:p w:rsidR="00476819" w:rsidRPr="00476819" w:rsidRDefault="00476819" w:rsidP="00476819">
      <w:pPr>
        <w:pStyle w:val="Code"/>
        <w:rPr>
          <w:ins w:id="1391" w:author="pdoschki" w:date="2013-05-06T14:03:00Z"/>
          <w:rStyle w:val="InlineCode"/>
        </w:rPr>
      </w:pPr>
      <w:ins w:id="1392" w:author="pdoschki" w:date="2013-05-06T14:03:00Z">
        <w:r w:rsidRPr="00476819">
          <w:rPr>
            <w:rStyle w:val="InlineCode"/>
          </w:rPr>
          <w:t>}</w:t>
        </w:r>
      </w:ins>
    </w:p>
    <w:p w:rsidR="00476819" w:rsidRPr="00476819" w:rsidRDefault="00476819" w:rsidP="00476819">
      <w:pPr>
        <w:pStyle w:val="Code"/>
        <w:rPr>
          <w:ins w:id="1393" w:author="pdoschki" w:date="2013-05-06T14:03:00Z"/>
          <w:rStyle w:val="InlineCode"/>
        </w:rPr>
      </w:pPr>
    </w:p>
    <w:p w:rsidR="00476819" w:rsidRPr="00476819" w:rsidRDefault="00476819" w:rsidP="00476819">
      <w:pPr>
        <w:pStyle w:val="Code"/>
        <w:rPr>
          <w:ins w:id="1394" w:author="pdoschki" w:date="2013-05-06T14:03:00Z"/>
          <w:rStyle w:val="InlineCode"/>
        </w:rPr>
      </w:pPr>
      <w:proofErr w:type="gramStart"/>
      <w:ins w:id="1395" w:author="pdoschki" w:date="2013-05-06T14:03:00Z">
        <w:r w:rsidRPr="00476819">
          <w:rPr>
            <w:rStyle w:val="InlineCode"/>
          </w:rPr>
          <w:t>public</w:t>
        </w:r>
        <w:proofErr w:type="gramEnd"/>
        <w:r w:rsidRPr="00476819">
          <w:rPr>
            <w:rStyle w:val="InlineCode"/>
          </w:rPr>
          <w:t xml:space="preserve"> class </w:t>
        </w:r>
        <w:proofErr w:type="spellStart"/>
        <w:r w:rsidRPr="00476819">
          <w:rPr>
            <w:rStyle w:val="InlineCode"/>
          </w:rPr>
          <w:t>WebSocketOpen</w:t>
        </w:r>
        <w:proofErr w:type="spellEnd"/>
        <w:r w:rsidRPr="00476819">
          <w:rPr>
            <w:rStyle w:val="InlineCode"/>
          </w:rPr>
          <w:t xml:space="preserve"> {</w:t>
        </w:r>
      </w:ins>
    </w:p>
    <w:p w:rsidR="00476819" w:rsidRPr="00476819" w:rsidRDefault="00476819" w:rsidP="00476819">
      <w:pPr>
        <w:pStyle w:val="Code"/>
        <w:rPr>
          <w:ins w:id="1396" w:author="pdoschki" w:date="2013-05-06T14:03:00Z"/>
          <w:rStyle w:val="InlineCode"/>
        </w:rPr>
      </w:pPr>
    </w:p>
    <w:p w:rsidR="00476819" w:rsidRPr="00476819" w:rsidRDefault="00476819" w:rsidP="00476819">
      <w:pPr>
        <w:pStyle w:val="Code"/>
        <w:rPr>
          <w:ins w:id="1397" w:author="pdoschki" w:date="2013-05-06T14:03:00Z"/>
          <w:rStyle w:val="InlineCode"/>
        </w:rPr>
      </w:pPr>
      <w:ins w:id="1398" w:author="pdoschki" w:date="2013-05-06T14:03:00Z">
        <w:r w:rsidRPr="00476819">
          <w:rPr>
            <w:rStyle w:val="InlineCode"/>
          </w:rPr>
          <w:t xml:space="preserve">    </w:t>
        </w:r>
        <w:proofErr w:type="gramStart"/>
        <w:r w:rsidRPr="00476819">
          <w:rPr>
            <w:rStyle w:val="InlineCode"/>
          </w:rPr>
          <w:t>public</w:t>
        </w:r>
        <w:proofErr w:type="gramEnd"/>
        <w:r w:rsidRPr="00476819">
          <w:rPr>
            <w:rStyle w:val="InlineCode"/>
          </w:rPr>
          <w:t xml:space="preserve"> void open(String </w:t>
        </w:r>
        <w:proofErr w:type="spellStart"/>
        <w:r w:rsidRPr="00476819">
          <w:rPr>
            <w:rStyle w:val="InlineCode"/>
          </w:rPr>
          <w:t>baseURL</w:t>
        </w:r>
        <w:proofErr w:type="spellEnd"/>
        <w:r w:rsidRPr="00476819">
          <w:rPr>
            <w:rStyle w:val="InlineCode"/>
          </w:rPr>
          <w:t xml:space="preserve">, String </w:t>
        </w:r>
        <w:proofErr w:type="spellStart"/>
        <w:r w:rsidRPr="00476819">
          <w:rPr>
            <w:rStyle w:val="InlineCode"/>
          </w:rPr>
          <w:t>drawingId</w:t>
        </w:r>
        <w:proofErr w:type="spellEnd"/>
        <w:r w:rsidRPr="00476819">
          <w:rPr>
            <w:rStyle w:val="InlineCode"/>
          </w:rPr>
          <w:t>) {</w:t>
        </w:r>
      </w:ins>
    </w:p>
    <w:p w:rsidR="00476819" w:rsidRPr="00476819" w:rsidRDefault="00476819" w:rsidP="00476819">
      <w:pPr>
        <w:pStyle w:val="Code"/>
        <w:rPr>
          <w:ins w:id="1399" w:author="pdoschki" w:date="2013-05-06T14:03:00Z"/>
          <w:rStyle w:val="InlineCode"/>
        </w:rPr>
      </w:pPr>
      <w:ins w:id="1400" w:author="pdoschki" w:date="2013-05-06T14:03:00Z">
        <w:r w:rsidRPr="00476819">
          <w:rPr>
            <w:rStyle w:val="InlineCode"/>
          </w:rPr>
          <w:t xml:space="preserve">        </w:t>
        </w:r>
        <w:proofErr w:type="gramStart"/>
        <w:r w:rsidRPr="00476819">
          <w:rPr>
            <w:rStyle w:val="InlineCode"/>
          </w:rPr>
          <w:t>try</w:t>
        </w:r>
        <w:proofErr w:type="gramEnd"/>
        <w:r w:rsidRPr="00476819">
          <w:rPr>
            <w:rStyle w:val="InlineCode"/>
          </w:rPr>
          <w:t xml:space="preserve"> {</w:t>
        </w:r>
      </w:ins>
    </w:p>
    <w:p w:rsidR="00476819" w:rsidRPr="00476819" w:rsidRDefault="00476819" w:rsidP="00476819">
      <w:pPr>
        <w:pStyle w:val="Code"/>
        <w:rPr>
          <w:ins w:id="1401" w:author="pdoschki" w:date="2013-05-06T14:03:00Z"/>
          <w:rStyle w:val="InlineCode"/>
        </w:rPr>
      </w:pPr>
      <w:ins w:id="1402" w:author="pdoschki" w:date="2013-05-06T14:03:00Z">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 xml:space="preserve">"Setting </w:t>
        </w:r>
        <w:proofErr w:type="spellStart"/>
        <w:r w:rsidRPr="00476819">
          <w:rPr>
            <w:rStyle w:val="InlineCode"/>
          </w:rPr>
          <w:t>WebSocket</w:t>
        </w:r>
        <w:proofErr w:type="spellEnd"/>
        <w:r w:rsidRPr="00476819">
          <w:rPr>
            <w:rStyle w:val="InlineCode"/>
          </w:rPr>
          <w:t xml:space="preserve"> to " + </w:t>
        </w:r>
        <w:proofErr w:type="spellStart"/>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ins>
    </w:p>
    <w:p w:rsidR="00476819" w:rsidRPr="00476819" w:rsidRDefault="00476819" w:rsidP="00476819">
      <w:pPr>
        <w:pStyle w:val="Code"/>
        <w:rPr>
          <w:ins w:id="1403" w:author="pdoschki" w:date="2013-05-06T14:03:00Z"/>
          <w:rStyle w:val="InlineCode"/>
        </w:rPr>
      </w:pPr>
      <w:ins w:id="1404" w:author="pdoschki" w:date="2013-05-06T14:03:00Z">
        <w:r w:rsidRPr="00476819">
          <w:rPr>
            <w:rStyle w:val="InlineCode"/>
          </w:rPr>
          <w:t xml:space="preserve">            </w:t>
        </w:r>
        <w:proofErr w:type="spellStart"/>
        <w:proofErr w:type="gramStart"/>
        <w:r w:rsidRPr="00476819">
          <w:rPr>
            <w:rStyle w:val="InlineCode"/>
          </w:rPr>
          <w:t>wsClient</w:t>
        </w:r>
        <w:proofErr w:type="spellEnd"/>
        <w:proofErr w:type="gramEnd"/>
        <w:r w:rsidRPr="00476819">
          <w:rPr>
            <w:rStyle w:val="InlineCode"/>
          </w:rPr>
          <w:t xml:space="preserve"> = new </w:t>
        </w:r>
        <w:proofErr w:type="spellStart"/>
        <w:r w:rsidRPr="00476819">
          <w:rPr>
            <w:rStyle w:val="InlineCode"/>
          </w:rPr>
          <w:t>WSClient</w:t>
        </w:r>
        <w:proofErr w:type="spellEnd"/>
        <w:r w:rsidRPr="00476819">
          <w:rPr>
            <w:rStyle w:val="InlineCode"/>
          </w:rPr>
          <w:t>(</w:t>
        </w:r>
        <w:proofErr w:type="spellStart"/>
        <w:r w:rsidRPr="00476819">
          <w:rPr>
            <w:rStyle w:val="InlineCode"/>
          </w:rPr>
          <w:t>webview</w:t>
        </w:r>
        <w:proofErr w:type="spellEnd"/>
        <w:r w:rsidRPr="00476819">
          <w:rPr>
            <w:rStyle w:val="InlineCode"/>
          </w:rPr>
          <w:t>);</w:t>
        </w:r>
      </w:ins>
    </w:p>
    <w:p w:rsidR="00476819" w:rsidRPr="00476819" w:rsidRDefault="00476819" w:rsidP="00476819">
      <w:pPr>
        <w:pStyle w:val="Code"/>
        <w:rPr>
          <w:ins w:id="1405" w:author="pdoschki" w:date="2013-05-06T14:03:00Z"/>
          <w:rStyle w:val="InlineCode"/>
        </w:rPr>
      </w:pPr>
      <w:ins w:id="1406" w:author="pdoschki" w:date="2013-05-06T14:03:00Z">
        <w:r w:rsidRPr="00476819">
          <w:rPr>
            <w:rStyle w:val="InlineCode"/>
          </w:rPr>
          <w:t xml:space="preserve">            URI </w:t>
        </w:r>
        <w:proofErr w:type="spellStart"/>
        <w:r w:rsidRPr="00476819">
          <w:rPr>
            <w:rStyle w:val="InlineCode"/>
          </w:rPr>
          <w:t>clientURI</w:t>
        </w:r>
        <w:proofErr w:type="spellEnd"/>
        <w:r w:rsidRPr="00476819">
          <w:rPr>
            <w:rStyle w:val="InlineCode"/>
          </w:rPr>
          <w:t xml:space="preserve"> = new </w:t>
        </w:r>
        <w:proofErr w:type="gramStart"/>
        <w:r w:rsidRPr="00476819">
          <w:rPr>
            <w:rStyle w:val="InlineCode"/>
          </w:rPr>
          <w:t>URI(</w:t>
        </w:r>
        <w:proofErr w:type="spellStart"/>
        <w:proofErr w:type="gramEnd"/>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ins>
    </w:p>
    <w:p w:rsidR="00476819" w:rsidRPr="00476819" w:rsidRDefault="00476819" w:rsidP="00476819">
      <w:pPr>
        <w:pStyle w:val="Code"/>
        <w:rPr>
          <w:ins w:id="1407" w:author="pdoschki" w:date="2013-05-06T14:03:00Z"/>
          <w:rStyle w:val="InlineCode"/>
        </w:rPr>
      </w:pPr>
      <w:ins w:id="1408" w:author="pdoschki" w:date="2013-05-06T14:03:00Z">
        <w:r w:rsidRPr="00476819">
          <w:rPr>
            <w:rStyle w:val="InlineCode"/>
          </w:rPr>
          <w:t xml:space="preserve">            </w:t>
        </w:r>
        <w:proofErr w:type="spellStart"/>
        <w:proofErr w:type="gramStart"/>
        <w:r w:rsidRPr="00476819">
          <w:rPr>
            <w:rStyle w:val="InlineCode"/>
          </w:rPr>
          <w:t>container.connectToServer</w:t>
        </w:r>
        <w:proofErr w:type="spellEnd"/>
        <w:r w:rsidRPr="00476819">
          <w:rPr>
            <w:rStyle w:val="InlineCode"/>
          </w:rPr>
          <w:t>(</w:t>
        </w:r>
        <w:proofErr w:type="spellStart"/>
        <w:proofErr w:type="gramEnd"/>
        <w:r w:rsidRPr="00476819">
          <w:rPr>
            <w:rStyle w:val="InlineCode"/>
          </w:rPr>
          <w:t>wsClient</w:t>
        </w:r>
        <w:proofErr w:type="spellEnd"/>
        <w:r w:rsidRPr="00476819">
          <w:rPr>
            <w:rStyle w:val="InlineCode"/>
          </w:rPr>
          <w:t xml:space="preserve">, </w:t>
        </w:r>
        <w:proofErr w:type="spellStart"/>
        <w:r w:rsidRPr="00476819">
          <w:rPr>
            <w:rStyle w:val="InlineCode"/>
          </w:rPr>
          <w:t>clientURI</w:t>
        </w:r>
        <w:proofErr w:type="spellEnd"/>
        <w:r w:rsidRPr="00476819">
          <w:rPr>
            <w:rStyle w:val="InlineCode"/>
          </w:rPr>
          <w:t>);</w:t>
        </w:r>
      </w:ins>
    </w:p>
    <w:p w:rsidR="00476819" w:rsidRPr="00476819" w:rsidRDefault="00476819" w:rsidP="00476819">
      <w:pPr>
        <w:pStyle w:val="Code"/>
        <w:rPr>
          <w:ins w:id="1409" w:author="pdoschki" w:date="2013-05-06T14:03:00Z"/>
          <w:rStyle w:val="InlineCode"/>
        </w:rPr>
      </w:pPr>
      <w:ins w:id="1410" w:author="pdoschki" w:date="2013-05-06T14:03:00Z">
        <w:r w:rsidRPr="00476819">
          <w:rPr>
            <w:rStyle w:val="InlineCode"/>
          </w:rPr>
          <w:t xml:space="preserve">            </w:t>
        </w:r>
        <w:proofErr w:type="spellStart"/>
        <w:proofErr w:type="gramStart"/>
        <w:r w:rsidRPr="00476819">
          <w:rPr>
            <w:rStyle w:val="InlineCode"/>
          </w:rPr>
          <w:t>webSocketSessions.put</w:t>
        </w:r>
        <w:proofErr w:type="spellEnd"/>
        <w:r w:rsidRPr="00476819">
          <w:rPr>
            <w:rStyle w:val="InlineCode"/>
          </w:rPr>
          <w:t>(</w:t>
        </w:r>
        <w:proofErr w:type="spellStart"/>
        <w:proofErr w:type="gramEnd"/>
        <w:r w:rsidRPr="00476819">
          <w:rPr>
            <w:rStyle w:val="InlineCode"/>
          </w:rPr>
          <w:t>drawingId</w:t>
        </w:r>
        <w:proofErr w:type="spellEnd"/>
        <w:r w:rsidRPr="00476819">
          <w:rPr>
            <w:rStyle w:val="InlineCode"/>
          </w:rPr>
          <w:t xml:space="preserve">, </w:t>
        </w:r>
        <w:proofErr w:type="spellStart"/>
        <w:r w:rsidRPr="00476819">
          <w:rPr>
            <w:rStyle w:val="InlineCode"/>
          </w:rPr>
          <w:t>wsClient</w:t>
        </w:r>
        <w:proofErr w:type="spellEnd"/>
        <w:r w:rsidRPr="00476819">
          <w:rPr>
            <w:rStyle w:val="InlineCode"/>
          </w:rPr>
          <w:t>);</w:t>
        </w:r>
      </w:ins>
    </w:p>
    <w:p w:rsidR="00476819" w:rsidRPr="00476819" w:rsidRDefault="00476819" w:rsidP="00476819">
      <w:pPr>
        <w:pStyle w:val="Code"/>
        <w:rPr>
          <w:ins w:id="1411" w:author="pdoschki" w:date="2013-05-06T14:03:00Z"/>
          <w:rStyle w:val="InlineCode"/>
        </w:rPr>
      </w:pPr>
      <w:ins w:id="1412" w:author="pdoschki" w:date="2013-05-06T14:03:00Z">
        <w:r w:rsidRPr="00476819">
          <w:rPr>
            <w:rStyle w:val="InlineCode"/>
          </w:rPr>
          <w:t xml:space="preserve">        } catch (</w:t>
        </w:r>
        <w:proofErr w:type="spellStart"/>
        <w:r w:rsidRPr="00476819">
          <w:rPr>
            <w:rStyle w:val="InlineCode"/>
          </w:rPr>
          <w:t>URISyntaxException</w:t>
        </w:r>
        <w:proofErr w:type="spellEnd"/>
        <w:r w:rsidRPr="00476819">
          <w:rPr>
            <w:rStyle w:val="InlineCode"/>
          </w:rPr>
          <w:t xml:space="preserve"> | </w:t>
        </w:r>
        <w:proofErr w:type="spellStart"/>
        <w:r w:rsidRPr="00476819">
          <w:rPr>
            <w:rStyle w:val="InlineCode"/>
          </w:rPr>
          <w:t>DeploymentException</w:t>
        </w:r>
        <w:proofErr w:type="spellEnd"/>
        <w:r w:rsidRPr="00476819">
          <w:rPr>
            <w:rStyle w:val="InlineCode"/>
          </w:rPr>
          <w:t xml:space="preserve"> | </w:t>
        </w:r>
        <w:proofErr w:type="spellStart"/>
        <w:r w:rsidRPr="00476819">
          <w:rPr>
            <w:rStyle w:val="InlineCode"/>
          </w:rPr>
          <w:t>IOException</w:t>
        </w:r>
        <w:proofErr w:type="spellEnd"/>
        <w:r w:rsidRPr="00476819">
          <w:rPr>
            <w:rStyle w:val="InlineCode"/>
          </w:rPr>
          <w:t xml:space="preserve"> ex) {</w:t>
        </w:r>
      </w:ins>
    </w:p>
    <w:p w:rsidR="00476819" w:rsidRPr="00476819" w:rsidRDefault="00476819" w:rsidP="00476819">
      <w:pPr>
        <w:pStyle w:val="Code"/>
        <w:rPr>
          <w:ins w:id="1413" w:author="pdoschki" w:date="2013-05-06T14:03:00Z"/>
          <w:rStyle w:val="InlineCode"/>
        </w:rPr>
      </w:pPr>
      <w:ins w:id="1414" w:author="pdoschki" w:date="2013-05-06T14:03:00Z">
        <w:r w:rsidRPr="00476819">
          <w:rPr>
            <w:rStyle w:val="InlineCode"/>
          </w:rPr>
          <w:lastRenderedPageBreak/>
          <w:t xml:space="preserve">            </w:t>
        </w:r>
        <w:proofErr w:type="gramStart"/>
        <w:r w:rsidRPr="00476819">
          <w:rPr>
            <w:rStyle w:val="InlineCode"/>
          </w:rPr>
          <w:t>Logger.getLogger(</w:t>
        </w:r>
        <w:proofErr w:type="gramEnd"/>
        <w:r w:rsidRPr="00476819">
          <w:rPr>
            <w:rStyle w:val="InlineCode"/>
          </w:rPr>
          <w:t>DrawingController.class.getName()).log(Level.SEVERE, null, ex);</w:t>
        </w:r>
      </w:ins>
    </w:p>
    <w:p w:rsidR="00476819" w:rsidRPr="00476819" w:rsidRDefault="00476819" w:rsidP="00476819">
      <w:pPr>
        <w:pStyle w:val="Code"/>
        <w:rPr>
          <w:ins w:id="1415" w:author="pdoschki" w:date="2013-05-06T14:03:00Z"/>
          <w:rStyle w:val="InlineCode"/>
        </w:rPr>
      </w:pPr>
      <w:ins w:id="1416" w:author="pdoschki" w:date="2013-05-06T14:03:00Z">
        <w:r w:rsidRPr="00476819">
          <w:rPr>
            <w:rStyle w:val="InlineCode"/>
          </w:rPr>
          <w:t xml:space="preserve">        }</w:t>
        </w:r>
      </w:ins>
    </w:p>
    <w:p w:rsidR="00476819" w:rsidRPr="00476819" w:rsidRDefault="00476819" w:rsidP="00476819">
      <w:pPr>
        <w:pStyle w:val="Code"/>
        <w:rPr>
          <w:ins w:id="1417" w:author="pdoschki" w:date="2013-05-06T14:03:00Z"/>
          <w:rStyle w:val="InlineCode"/>
        </w:rPr>
      </w:pPr>
      <w:ins w:id="1418" w:author="pdoschki" w:date="2013-05-06T14:03:00Z">
        <w:r w:rsidRPr="00476819">
          <w:rPr>
            <w:rStyle w:val="InlineCode"/>
          </w:rPr>
          <w:t xml:space="preserve">    }</w:t>
        </w:r>
      </w:ins>
    </w:p>
    <w:p w:rsidR="00476819" w:rsidRPr="00476819" w:rsidRDefault="00476819" w:rsidP="00476819">
      <w:pPr>
        <w:pStyle w:val="Code"/>
        <w:rPr>
          <w:ins w:id="1419" w:author="pdoschki" w:date="2013-05-06T14:03:00Z"/>
          <w:rStyle w:val="InlineCode"/>
        </w:rPr>
      </w:pPr>
      <w:ins w:id="1420" w:author="pdoschki" w:date="2013-05-06T14:03:00Z">
        <w:r w:rsidRPr="00476819">
          <w:rPr>
            <w:rStyle w:val="InlineCode"/>
          </w:rPr>
          <w:t>}</w:t>
        </w:r>
      </w:ins>
    </w:p>
    <w:p w:rsidR="00476819" w:rsidRPr="00476819" w:rsidRDefault="00476819" w:rsidP="00476819">
      <w:pPr>
        <w:pStyle w:val="Code"/>
        <w:rPr>
          <w:ins w:id="1421" w:author="pdoschki" w:date="2013-05-06T14:03:00Z"/>
          <w:rStyle w:val="InlineCode"/>
        </w:rPr>
      </w:pPr>
    </w:p>
    <w:p w:rsidR="001F3E97" w:rsidRPr="001F3E97" w:rsidRDefault="001F3E97" w:rsidP="001F3E97">
      <w:pPr>
        <w:pStyle w:val="Code"/>
        <w:rPr>
          <w:ins w:id="1422" w:author="pdoschki" w:date="2013-05-07T09:08:00Z"/>
          <w:rStyle w:val="InlineCode"/>
        </w:rPr>
      </w:pPr>
      <w:proofErr w:type="gramStart"/>
      <w:ins w:id="1423" w:author="pdoschki" w:date="2013-05-07T09:08:00Z">
        <w:r w:rsidRPr="001F3E97">
          <w:rPr>
            <w:rStyle w:val="InlineCode"/>
          </w:rPr>
          <w:t>public</w:t>
        </w:r>
        <w:proofErr w:type="gramEnd"/>
        <w:r w:rsidRPr="001F3E97">
          <w:rPr>
            <w:rStyle w:val="InlineCode"/>
          </w:rPr>
          <w:t xml:space="preserve"> class </w:t>
        </w:r>
        <w:proofErr w:type="spellStart"/>
        <w:r w:rsidRPr="001F3E97">
          <w:rPr>
            <w:rStyle w:val="InlineCode"/>
          </w:rPr>
          <w:t>WebSocketClose</w:t>
        </w:r>
        <w:proofErr w:type="spellEnd"/>
        <w:r w:rsidRPr="001F3E97">
          <w:rPr>
            <w:rStyle w:val="InlineCode"/>
          </w:rPr>
          <w:t xml:space="preserve"> {</w:t>
        </w:r>
      </w:ins>
    </w:p>
    <w:p w:rsidR="001F3E97" w:rsidRPr="001F3E97" w:rsidRDefault="001F3E97" w:rsidP="001F3E97">
      <w:pPr>
        <w:pStyle w:val="Code"/>
        <w:rPr>
          <w:ins w:id="1424" w:author="pdoschki" w:date="2013-05-07T09:08:00Z"/>
          <w:rStyle w:val="InlineCode"/>
        </w:rPr>
      </w:pPr>
    </w:p>
    <w:p w:rsidR="001F3E97" w:rsidRPr="001F3E97" w:rsidRDefault="001F3E97" w:rsidP="001F3E97">
      <w:pPr>
        <w:pStyle w:val="Code"/>
        <w:rPr>
          <w:ins w:id="1425" w:author="pdoschki" w:date="2013-05-07T09:08:00Z"/>
          <w:rStyle w:val="InlineCode"/>
        </w:rPr>
      </w:pPr>
      <w:ins w:id="1426" w:author="pdoschki" w:date="2013-05-07T09:08:00Z">
        <w:r w:rsidRPr="001F3E97">
          <w:rPr>
            <w:rStyle w:val="InlineCode"/>
          </w:rPr>
          <w:t xml:space="preserve">    </w:t>
        </w:r>
        <w:proofErr w:type="gramStart"/>
        <w:r w:rsidRPr="001F3E97">
          <w:rPr>
            <w:rStyle w:val="InlineCode"/>
          </w:rPr>
          <w:t>public</w:t>
        </w:r>
        <w:proofErr w:type="gramEnd"/>
        <w:r w:rsidRPr="001F3E97">
          <w:rPr>
            <w:rStyle w:val="InlineCode"/>
          </w:rPr>
          <w:t xml:space="preserve"> void close(String </w:t>
        </w:r>
        <w:proofErr w:type="spellStart"/>
        <w:r w:rsidRPr="001F3E97">
          <w:rPr>
            <w:rStyle w:val="InlineCode"/>
          </w:rPr>
          <w:t>drawingId</w:t>
        </w:r>
        <w:proofErr w:type="spellEnd"/>
        <w:r w:rsidRPr="001F3E97">
          <w:rPr>
            <w:rStyle w:val="InlineCode"/>
          </w:rPr>
          <w:t>) {</w:t>
        </w:r>
      </w:ins>
    </w:p>
    <w:p w:rsidR="001F3E97" w:rsidRPr="001F3E97" w:rsidRDefault="001F3E97" w:rsidP="001F3E97">
      <w:pPr>
        <w:pStyle w:val="Code"/>
        <w:rPr>
          <w:ins w:id="1427" w:author="pdoschki" w:date="2013-05-07T09:08:00Z"/>
          <w:rStyle w:val="InlineCode"/>
        </w:rPr>
      </w:pPr>
      <w:ins w:id="1428" w:author="pdoschki" w:date="2013-05-07T09:08:00Z">
        <w:r w:rsidRPr="001F3E97">
          <w:rPr>
            <w:rStyle w:val="InlineCode"/>
          </w:rPr>
          <w:t xml:space="preserve">        </w:t>
        </w:r>
        <w:proofErr w:type="spellStart"/>
        <w:proofErr w:type="gramStart"/>
        <w:r w:rsidRPr="001F3E97">
          <w:rPr>
            <w:rStyle w:val="InlineCode"/>
          </w:rPr>
          <w:t>System.out.println</w:t>
        </w:r>
        <w:proofErr w:type="spellEnd"/>
        <w:r w:rsidRPr="001F3E97">
          <w:rPr>
            <w:rStyle w:val="InlineCode"/>
          </w:rPr>
          <w:t>(</w:t>
        </w:r>
        <w:proofErr w:type="gramEnd"/>
        <w:r w:rsidRPr="001F3E97">
          <w:rPr>
            <w:rStyle w:val="InlineCode"/>
          </w:rPr>
          <w:t xml:space="preserve">"Closing socket for drawing " + </w:t>
        </w:r>
        <w:proofErr w:type="spellStart"/>
        <w:r w:rsidRPr="001F3E97">
          <w:rPr>
            <w:rStyle w:val="InlineCode"/>
          </w:rPr>
          <w:t>drawingId</w:t>
        </w:r>
        <w:proofErr w:type="spellEnd"/>
        <w:r w:rsidRPr="001F3E97">
          <w:rPr>
            <w:rStyle w:val="InlineCode"/>
          </w:rPr>
          <w:t>);</w:t>
        </w:r>
      </w:ins>
    </w:p>
    <w:p w:rsidR="001F3E97" w:rsidRPr="001F3E97" w:rsidRDefault="001F3E97" w:rsidP="001F3E97">
      <w:pPr>
        <w:pStyle w:val="Code"/>
        <w:rPr>
          <w:ins w:id="1429" w:author="pdoschki" w:date="2013-05-07T09:08:00Z"/>
          <w:rStyle w:val="InlineCode"/>
        </w:rPr>
      </w:pPr>
      <w:ins w:id="1430" w:author="pdoschki" w:date="2013-05-07T09:08:00Z">
        <w:r w:rsidRPr="001F3E97">
          <w:rPr>
            <w:rStyle w:val="InlineCode"/>
          </w:rPr>
          <w:t xml:space="preserve">        </w:t>
        </w:r>
        <w:proofErr w:type="spellStart"/>
        <w:r w:rsidRPr="001F3E97">
          <w:rPr>
            <w:rStyle w:val="InlineCode"/>
          </w:rPr>
          <w:t>WSClient</w:t>
        </w:r>
        <w:proofErr w:type="spellEnd"/>
        <w:r w:rsidRPr="001F3E97">
          <w:rPr>
            <w:rStyle w:val="InlineCode"/>
          </w:rPr>
          <w:t xml:space="preserve"> client = (</w:t>
        </w:r>
        <w:proofErr w:type="spellStart"/>
        <w:r w:rsidRPr="001F3E97">
          <w:rPr>
            <w:rStyle w:val="InlineCode"/>
          </w:rPr>
          <w:t>WSClient</w:t>
        </w:r>
        <w:proofErr w:type="spellEnd"/>
        <w:r w:rsidRPr="001F3E97">
          <w:rPr>
            <w:rStyle w:val="InlineCode"/>
          </w:rPr>
          <w:t xml:space="preserve">) </w:t>
        </w:r>
        <w:proofErr w:type="spellStart"/>
        <w:proofErr w:type="gramStart"/>
        <w:r w:rsidRPr="001F3E97">
          <w:rPr>
            <w:rStyle w:val="InlineCode"/>
          </w:rPr>
          <w:t>webSocketSessions.get</w:t>
        </w:r>
        <w:proofErr w:type="spellEnd"/>
        <w:r w:rsidRPr="001F3E97">
          <w:rPr>
            <w:rStyle w:val="InlineCode"/>
          </w:rPr>
          <w:t>(</w:t>
        </w:r>
        <w:proofErr w:type="spellStart"/>
        <w:proofErr w:type="gramEnd"/>
        <w:r w:rsidRPr="001F3E97">
          <w:rPr>
            <w:rStyle w:val="InlineCode"/>
          </w:rPr>
          <w:t>drawingId</w:t>
        </w:r>
        <w:proofErr w:type="spellEnd"/>
        <w:r w:rsidRPr="001F3E97">
          <w:rPr>
            <w:rStyle w:val="InlineCode"/>
          </w:rPr>
          <w:t>);</w:t>
        </w:r>
      </w:ins>
    </w:p>
    <w:p w:rsidR="001F3E97" w:rsidRPr="001F3E97" w:rsidRDefault="001F3E97" w:rsidP="001F3E97">
      <w:pPr>
        <w:pStyle w:val="Code"/>
        <w:rPr>
          <w:ins w:id="1431" w:author="pdoschki" w:date="2013-05-07T09:08:00Z"/>
          <w:rStyle w:val="InlineCode"/>
        </w:rPr>
      </w:pPr>
      <w:ins w:id="1432" w:author="pdoschki" w:date="2013-05-07T09:08:00Z">
        <w:r w:rsidRPr="001F3E97">
          <w:rPr>
            <w:rStyle w:val="InlineCode"/>
          </w:rPr>
          <w:t xml:space="preserve">        </w:t>
        </w:r>
        <w:proofErr w:type="gramStart"/>
        <w:r w:rsidRPr="001F3E97">
          <w:rPr>
            <w:rStyle w:val="InlineCode"/>
          </w:rPr>
          <w:t>if</w:t>
        </w:r>
        <w:proofErr w:type="gramEnd"/>
        <w:r w:rsidRPr="001F3E97">
          <w:rPr>
            <w:rStyle w:val="InlineCode"/>
          </w:rPr>
          <w:t xml:space="preserve"> (client == null) return;</w:t>
        </w:r>
      </w:ins>
    </w:p>
    <w:p w:rsidR="001F3E97" w:rsidRPr="001F3E97" w:rsidRDefault="001F3E97" w:rsidP="001F3E97">
      <w:pPr>
        <w:pStyle w:val="Code"/>
        <w:rPr>
          <w:ins w:id="1433" w:author="pdoschki" w:date="2013-05-07T09:08:00Z"/>
          <w:rStyle w:val="InlineCode"/>
        </w:rPr>
      </w:pPr>
      <w:ins w:id="1434" w:author="pdoschki" w:date="2013-05-07T09:08:00Z">
        <w:r w:rsidRPr="001F3E97">
          <w:rPr>
            <w:rStyle w:val="InlineCode"/>
          </w:rPr>
          <w:t xml:space="preserve">        </w:t>
        </w:r>
        <w:proofErr w:type="gramStart"/>
        <w:r w:rsidRPr="001F3E97">
          <w:rPr>
            <w:rStyle w:val="InlineCode"/>
          </w:rPr>
          <w:t>try</w:t>
        </w:r>
        <w:proofErr w:type="gramEnd"/>
        <w:r w:rsidRPr="001F3E97">
          <w:rPr>
            <w:rStyle w:val="InlineCode"/>
          </w:rPr>
          <w:t xml:space="preserve"> {</w:t>
        </w:r>
      </w:ins>
    </w:p>
    <w:p w:rsidR="001F3E97" w:rsidRPr="001F3E97" w:rsidRDefault="001F3E97" w:rsidP="001F3E97">
      <w:pPr>
        <w:pStyle w:val="Code"/>
        <w:rPr>
          <w:ins w:id="1435" w:author="pdoschki" w:date="2013-05-07T09:08:00Z"/>
          <w:rStyle w:val="InlineCode"/>
        </w:rPr>
      </w:pPr>
      <w:ins w:id="1436" w:author="pdoschki" w:date="2013-05-07T09:08:00Z">
        <w:r w:rsidRPr="001F3E97">
          <w:rPr>
            <w:rStyle w:val="InlineCode"/>
          </w:rPr>
          <w:t xml:space="preserve">            </w:t>
        </w:r>
        <w:proofErr w:type="spellStart"/>
        <w:proofErr w:type="gramStart"/>
        <w:r w:rsidRPr="001F3E97">
          <w:rPr>
            <w:rStyle w:val="InlineCode"/>
          </w:rPr>
          <w:t>client.getSession</w:t>
        </w:r>
        <w:proofErr w:type="spellEnd"/>
        <w:r w:rsidRPr="001F3E97">
          <w:rPr>
            <w:rStyle w:val="InlineCode"/>
          </w:rPr>
          <w:t>(</w:t>
        </w:r>
        <w:proofErr w:type="gramEnd"/>
        <w:r w:rsidRPr="001F3E97">
          <w:rPr>
            <w:rStyle w:val="InlineCode"/>
          </w:rPr>
          <w:t>).close();</w:t>
        </w:r>
      </w:ins>
    </w:p>
    <w:p w:rsidR="001F3E97" w:rsidRPr="001F3E97" w:rsidRDefault="001F3E97" w:rsidP="001F3E97">
      <w:pPr>
        <w:pStyle w:val="Code"/>
        <w:rPr>
          <w:ins w:id="1437" w:author="pdoschki" w:date="2013-05-07T09:08:00Z"/>
          <w:rStyle w:val="InlineCode"/>
        </w:rPr>
      </w:pPr>
      <w:ins w:id="1438" w:author="pdoschki" w:date="2013-05-07T09:08:00Z">
        <w:r w:rsidRPr="001F3E97">
          <w:rPr>
            <w:rStyle w:val="InlineCode"/>
          </w:rPr>
          <w:t xml:space="preserve">        } catch (</w:t>
        </w:r>
        <w:proofErr w:type="spellStart"/>
        <w:r w:rsidRPr="001F3E97">
          <w:rPr>
            <w:rStyle w:val="InlineCode"/>
          </w:rPr>
          <w:t>IOException</w:t>
        </w:r>
        <w:proofErr w:type="spellEnd"/>
        <w:r w:rsidRPr="001F3E97">
          <w:rPr>
            <w:rStyle w:val="InlineCode"/>
          </w:rPr>
          <w:t xml:space="preserve"> ex) {</w:t>
        </w:r>
      </w:ins>
    </w:p>
    <w:p w:rsidR="001F3E97" w:rsidRPr="001F3E97" w:rsidRDefault="001F3E97" w:rsidP="001F3E97">
      <w:pPr>
        <w:pStyle w:val="Code"/>
        <w:rPr>
          <w:ins w:id="1439" w:author="pdoschki" w:date="2013-05-07T09:08:00Z"/>
          <w:rStyle w:val="InlineCode"/>
        </w:rPr>
      </w:pPr>
      <w:ins w:id="1440" w:author="pdoschki" w:date="2013-05-07T09:08:00Z">
        <w:r w:rsidRPr="001F3E97">
          <w:rPr>
            <w:rStyle w:val="InlineCode"/>
          </w:rPr>
          <w:t xml:space="preserve">            </w:t>
        </w:r>
        <w:proofErr w:type="gramStart"/>
        <w:r w:rsidRPr="001F3E97">
          <w:rPr>
            <w:rStyle w:val="InlineCode"/>
          </w:rPr>
          <w:t>Logger.getLogger(</w:t>
        </w:r>
        <w:proofErr w:type="gramEnd"/>
        <w:r w:rsidRPr="001F3E97">
          <w:rPr>
            <w:rStyle w:val="InlineCode"/>
          </w:rPr>
          <w:t>DrawingController.class.getName()).log(Level.SEVERE, null, ex);</w:t>
        </w:r>
      </w:ins>
    </w:p>
    <w:p w:rsidR="001F3E97" w:rsidRPr="001F3E97" w:rsidRDefault="001F3E97" w:rsidP="001F3E97">
      <w:pPr>
        <w:pStyle w:val="Code"/>
        <w:rPr>
          <w:ins w:id="1441" w:author="pdoschki" w:date="2013-05-07T09:08:00Z"/>
          <w:rStyle w:val="InlineCode"/>
        </w:rPr>
      </w:pPr>
      <w:ins w:id="1442" w:author="pdoschki" w:date="2013-05-07T09:08:00Z">
        <w:r w:rsidRPr="001F3E97">
          <w:rPr>
            <w:rStyle w:val="InlineCode"/>
          </w:rPr>
          <w:t xml:space="preserve">        }</w:t>
        </w:r>
      </w:ins>
    </w:p>
    <w:p w:rsidR="001F3E97" w:rsidRPr="001F3E97" w:rsidRDefault="001F3E97" w:rsidP="001F3E97">
      <w:pPr>
        <w:pStyle w:val="Code"/>
        <w:rPr>
          <w:ins w:id="1443" w:author="pdoschki" w:date="2013-05-07T09:08:00Z"/>
          <w:rStyle w:val="InlineCode"/>
        </w:rPr>
      </w:pPr>
      <w:ins w:id="1444" w:author="pdoschki" w:date="2013-05-07T09:08:00Z">
        <w:r w:rsidRPr="001F3E97">
          <w:rPr>
            <w:rStyle w:val="InlineCode"/>
          </w:rPr>
          <w:t xml:space="preserve">    }</w:t>
        </w:r>
      </w:ins>
    </w:p>
    <w:p w:rsidR="00476819" w:rsidRPr="00476819" w:rsidRDefault="001F3E97" w:rsidP="001F3E97">
      <w:pPr>
        <w:pStyle w:val="Code"/>
        <w:rPr>
          <w:ins w:id="1445" w:author="pdoschki" w:date="2013-05-06T14:03:00Z"/>
          <w:rStyle w:val="InlineCode"/>
        </w:rPr>
      </w:pPr>
      <w:ins w:id="1446" w:author="pdoschki" w:date="2013-05-07T09:08:00Z">
        <w:r w:rsidRPr="001F3E97">
          <w:rPr>
            <w:rStyle w:val="InlineCode"/>
          </w:rPr>
          <w:t>}</w:t>
        </w:r>
      </w:ins>
    </w:p>
    <w:p w:rsidR="00000000" w:rsidRDefault="00476819">
      <w:pPr>
        <w:pStyle w:val="ListParagraph"/>
        <w:numPr>
          <w:ilvl w:val="0"/>
          <w:numId w:val="24"/>
        </w:numPr>
        <w:rPr>
          <w:ins w:id="1447" w:author="pdoschki" w:date="2013-05-06T14:53:00Z"/>
        </w:rPr>
        <w:pPrChange w:id="1448" w:author="pdoschki" w:date="2013-05-06T14:08:00Z">
          <w:pPr>
            <w:pStyle w:val="ListParagraph"/>
            <w:numPr>
              <w:numId w:val="23"/>
            </w:numPr>
            <w:ind w:hanging="360"/>
          </w:pPr>
        </w:pPrChange>
      </w:pPr>
      <w:ins w:id="1449" w:author="pdoschki" w:date="2013-05-06T14:06:00Z">
        <w:r>
          <w:t xml:space="preserve">Build and run the Drawing Board </w:t>
        </w:r>
        <w:proofErr w:type="spellStart"/>
        <w:r>
          <w:t>JavaFX</w:t>
        </w:r>
        <w:proofErr w:type="spellEnd"/>
        <w:r>
          <w:t xml:space="preserve"> project. </w:t>
        </w:r>
      </w:ins>
      <w:ins w:id="1450" w:author="pdoschki" w:date="2013-05-06T14:07:00Z">
        <w:r w:rsidR="00772E4B">
          <w:t>Play</w:t>
        </w:r>
      </w:ins>
      <w:ins w:id="1451" w:author="pdoschki" w:date="2013-05-06T14:06:00Z">
        <w:r>
          <w:t xml:space="preserve"> with</w:t>
        </w:r>
        <w:r w:rsidR="00772E4B">
          <w:t xml:space="preserve"> different concurrently running </w:t>
        </w:r>
      </w:ins>
      <w:ins w:id="1452" w:author="pdoschki" w:date="2013-05-06T14:07:00Z">
        <w:r w:rsidR="00772E4B">
          <w:t xml:space="preserve">browser or </w:t>
        </w:r>
        <w:proofErr w:type="spellStart"/>
        <w:r w:rsidR="00772E4B">
          <w:t>JavaFX</w:t>
        </w:r>
        <w:proofErr w:type="spellEnd"/>
        <w:r w:rsidR="00772E4B">
          <w:t xml:space="preserve"> clients. The experience should be the same</w:t>
        </w:r>
      </w:ins>
      <w:ins w:id="1453" w:author="pdoschki" w:date="2013-05-06T14:57:00Z">
        <w:r w:rsidR="00B100F0">
          <w:t>:</w:t>
        </w:r>
      </w:ins>
    </w:p>
    <w:p w:rsidR="00000000" w:rsidRDefault="00FA050B">
      <w:pPr>
        <w:ind w:left="360"/>
        <w:rPr>
          <w:ins w:id="1454" w:author="pdoschki" w:date="2013-05-06T11:47:00Z"/>
        </w:rPr>
        <w:pPrChange w:id="1455" w:author="pdoschki" w:date="2013-05-06T14:55:00Z">
          <w:pPr>
            <w:pStyle w:val="ListParagraph"/>
            <w:numPr>
              <w:numId w:val="23"/>
            </w:numPr>
            <w:ind w:hanging="360"/>
          </w:pPr>
        </w:pPrChange>
      </w:pPr>
      <w:ins w:id="1456" w:author="pdoschki" w:date="2013-05-06T14:53:00Z">
        <w:r>
          <w:rPr>
            <w:noProof/>
            <w:rPrChange w:id="1457">
              <w:rPr>
                <w:rFonts w:ascii="Courier New" w:hAnsi="Courier New" w:cs="Courier New"/>
                <w:noProof/>
              </w:rPr>
            </w:rPrChange>
          </w:rPr>
          <w:drawing>
            <wp:inline distT="0" distB="0" distL="0" distR="0">
              <wp:extent cx="1851983" cy="18000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851983" cy="1800000"/>
                      </a:xfrm>
                      <a:prstGeom prst="rect">
                        <a:avLst/>
                      </a:prstGeom>
                      <a:noFill/>
                      <a:ln w="9525">
                        <a:noFill/>
                        <a:miter lim="800000"/>
                        <a:headEnd/>
                        <a:tailEnd/>
                      </a:ln>
                    </pic:spPr>
                  </pic:pic>
                </a:graphicData>
              </a:graphic>
            </wp:inline>
          </w:drawing>
        </w:r>
      </w:ins>
      <w:ins w:id="1458" w:author="pdoschki" w:date="2013-05-06T14:55:00Z">
        <w:r>
          <w:rPr>
            <w:noProof/>
            <w:rPrChange w:id="1459">
              <w:rPr>
                <w:rFonts w:ascii="Courier New" w:hAnsi="Courier New" w:cs="Courier New"/>
                <w:noProof/>
              </w:rPr>
            </w:rPrChange>
          </w:rPr>
          <w:drawing>
            <wp:inline distT="0" distB="0" distL="0" distR="0">
              <wp:extent cx="2009665" cy="1800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009665" cy="1800000"/>
                      </a:xfrm>
                      <a:prstGeom prst="rect">
                        <a:avLst/>
                      </a:prstGeom>
                      <a:noFill/>
                      <a:ln w="9525">
                        <a:noFill/>
                        <a:miter lim="800000"/>
                        <a:headEnd/>
                        <a:tailEnd/>
                      </a:ln>
                    </pic:spPr>
                  </pic:pic>
                </a:graphicData>
              </a:graphic>
            </wp:inline>
          </w:drawing>
        </w:r>
      </w:ins>
      <w:ins w:id="1460" w:author="pdoschki" w:date="2013-05-06T14:56:00Z">
        <w:r>
          <w:rPr>
            <w:noProof/>
            <w:rPrChange w:id="1461">
              <w:rPr>
                <w:rFonts w:ascii="Courier New" w:hAnsi="Courier New" w:cs="Courier New"/>
                <w:noProof/>
              </w:rPr>
            </w:rPrChange>
          </w:rPr>
          <w:drawing>
            <wp:inline distT="0" distB="0" distL="0" distR="0">
              <wp:extent cx="2025564" cy="1800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2025564" cy="1800000"/>
                      </a:xfrm>
                      <a:prstGeom prst="rect">
                        <a:avLst/>
                      </a:prstGeom>
                      <a:noFill/>
                      <a:ln w="9525">
                        <a:noFill/>
                        <a:miter lim="800000"/>
                        <a:headEnd/>
                        <a:tailEnd/>
                      </a:ln>
                    </pic:spPr>
                  </pic:pic>
                </a:graphicData>
              </a:graphic>
            </wp:inline>
          </w:drawing>
        </w:r>
      </w:ins>
    </w:p>
    <w:p w:rsidR="0047696C" w:rsidRDefault="0047696C" w:rsidP="0047696C">
      <w:pPr>
        <w:pStyle w:val="Heading2"/>
        <w:rPr>
          <w:ins w:id="1462" w:author="pdoschki" w:date="2013-05-03T12:33:00Z"/>
        </w:rPr>
      </w:pPr>
    </w:p>
    <w:p w:rsidR="00223B85" w:rsidRPr="00402E44" w:rsidRDefault="00223B85" w:rsidP="00223B85">
      <w:pPr>
        <w:rPr>
          <w:ins w:id="1463" w:author="pdoschki" w:date="2013-05-06T15:03:00Z"/>
        </w:rPr>
      </w:pPr>
      <w:ins w:id="1464" w:author="pdoschki" w:date="2013-05-06T15:03:00Z">
        <w:r>
          <w:t xml:space="preserve">This concludes exercise 5 of this lab, which served as a quick introduction to </w:t>
        </w:r>
      </w:ins>
      <w:ins w:id="1465" w:author="pdoschki" w:date="2013-05-06T15:04:00Z">
        <w:r>
          <w:t xml:space="preserve">a </w:t>
        </w:r>
      </w:ins>
      <w:proofErr w:type="gramStart"/>
      <w:ins w:id="1466" w:author="pdoschki" w:date="2013-05-06T15:05:00Z">
        <w:r w:rsidR="00D15C3B">
          <w:t>hybrid(</w:t>
        </w:r>
        <w:proofErr w:type="gramEnd"/>
        <w:r w:rsidR="00D15C3B">
          <w:t xml:space="preserve">Java-JavaScript) </w:t>
        </w:r>
        <w:proofErr w:type="spellStart"/>
        <w:r w:rsidR="00D15C3B">
          <w:t>JavaFX</w:t>
        </w:r>
        <w:proofErr w:type="spellEnd"/>
        <w:r w:rsidR="00D15C3B">
          <w:t xml:space="preserve"> application using the </w:t>
        </w:r>
      </w:ins>
      <w:ins w:id="1467" w:author="pdoschki" w:date="2013-05-06T15:03:00Z">
        <w:r w:rsidR="00D15C3B">
          <w:t>client-side programming model</w:t>
        </w:r>
      </w:ins>
      <w:ins w:id="1468" w:author="pdoschki" w:date="2013-05-06T15:06:00Z">
        <w:r w:rsidR="00D15C3B">
          <w:t xml:space="preserve"> of </w:t>
        </w:r>
        <w:proofErr w:type="spellStart"/>
        <w:r w:rsidR="00D15C3B">
          <w:t>WebSocket</w:t>
        </w:r>
        <w:proofErr w:type="spellEnd"/>
        <w:r w:rsidR="00D15C3B">
          <w:t xml:space="preserve"> and Jersey</w:t>
        </w:r>
      </w:ins>
      <w:ins w:id="1469" w:author="pdoschki" w:date="2013-05-06T15:07:00Z">
        <w:r w:rsidR="00D15C3B">
          <w:t xml:space="preserve">’s Server-Sent-Events and an </w:t>
        </w:r>
        <w:proofErr w:type="spellStart"/>
        <w:r w:rsidR="00D15C3B">
          <w:t>AngularJS</w:t>
        </w:r>
        <w:proofErr w:type="spellEnd"/>
        <w:r w:rsidR="00D15C3B">
          <w:t xml:space="preserve"> application.</w:t>
        </w:r>
      </w:ins>
    </w:p>
    <w:p w:rsidR="00402E44" w:rsidDel="00641011" w:rsidRDefault="00402E44" w:rsidP="00402E44">
      <w:pPr>
        <w:rPr>
          <w:del w:id="1470" w:author="pdoschki" w:date="2013-05-03T10:52:00Z"/>
        </w:rPr>
      </w:pPr>
    </w:p>
    <w:p w:rsidR="004C672A" w:rsidRDefault="004C672A" w:rsidP="003B2922">
      <w:pPr>
        <w:pStyle w:val="Heading1"/>
      </w:pPr>
      <w:del w:id="1471" w:author="pdoschki" w:date="2013-05-03T10:52:00Z">
        <w:r w:rsidDel="00641011">
          <w:br w:type="column"/>
        </w:r>
      </w:del>
      <w:bookmarkStart w:id="1472" w:name="_Toc355681179"/>
      <w:r>
        <w:lastRenderedPageBreak/>
        <w:t>Summary</w:t>
      </w:r>
      <w:bookmarkEnd w:id="1472"/>
    </w:p>
    <w:p w:rsidR="00EC258B" w:rsidRDefault="00EC258B" w:rsidP="004C672A">
      <w:r>
        <w:t xml:space="preserve">In this lab you got a sneak peek </w:t>
      </w:r>
      <w:r w:rsidR="006408DB">
        <w:t>of</w:t>
      </w:r>
      <w:r>
        <w:t xml:space="preserve"> some of the new features coming in </w:t>
      </w:r>
      <w:proofErr w:type="spellStart"/>
      <w:r>
        <w:t>JavaEE</w:t>
      </w:r>
      <w:proofErr w:type="spellEnd"/>
      <w:r>
        <w:t xml:space="preserve"> 7, such as Java API for </w:t>
      </w:r>
      <w:proofErr w:type="spellStart"/>
      <w:r>
        <w:t>WebSocket</w:t>
      </w:r>
      <w:proofErr w:type="spellEnd"/>
      <w:r>
        <w:t>, Java API for JSON Processing and JAX-RS 2.0 Client API. We've also seen how to utilize server-sent events support that comes with Jersey – the JAX-RS reference implementation. Here are some additional resources that can help you get more information on these technologies and build your own applications utilizing these:</w:t>
      </w:r>
    </w:p>
    <w:p w:rsidR="00EC258B" w:rsidRDefault="00EC258B" w:rsidP="00EC258B">
      <w:proofErr w:type="spellStart"/>
      <w:r>
        <w:t>GlassFish</w:t>
      </w:r>
      <w:proofErr w:type="spellEnd"/>
      <w:r>
        <w:t>:</w:t>
      </w:r>
    </w:p>
    <w:p w:rsidR="00EC258B" w:rsidRDefault="00EC258B" w:rsidP="005A0256">
      <w:pPr>
        <w:pStyle w:val="ListParagraph"/>
        <w:numPr>
          <w:ilvl w:val="0"/>
          <w:numId w:val="12"/>
        </w:numPr>
      </w:pPr>
      <w:r>
        <w:t xml:space="preserve">Project website: </w:t>
      </w:r>
      <w:hyperlink r:id="rId18" w:history="1">
        <w:r w:rsidRPr="00CB3EE4">
          <w:rPr>
            <w:rStyle w:val="Hyperlink"/>
          </w:rPr>
          <w:t>http://glassfish.java.net</w:t>
        </w:r>
      </w:hyperlink>
    </w:p>
    <w:p w:rsidR="00EC258B" w:rsidRDefault="00EC258B" w:rsidP="005A0256">
      <w:pPr>
        <w:pStyle w:val="ListParagraph"/>
        <w:numPr>
          <w:ilvl w:val="0"/>
          <w:numId w:val="12"/>
        </w:numPr>
      </w:pPr>
      <w:r>
        <w:t xml:space="preserve">Community blog: </w:t>
      </w:r>
      <w:hyperlink r:id="rId19" w:history="1">
        <w:r w:rsidRPr="00CB3EE4">
          <w:rPr>
            <w:rStyle w:val="Hyperlink"/>
          </w:rPr>
          <w:t>http://blogs.oracle.com/theaquarium</w:t>
        </w:r>
      </w:hyperlink>
    </w:p>
    <w:p w:rsidR="00EC258B" w:rsidRDefault="00EC258B" w:rsidP="00EC258B">
      <w:r>
        <w:t>Jersey/JAX-RS:</w:t>
      </w:r>
    </w:p>
    <w:p w:rsidR="00EC258B" w:rsidRDefault="00EC258B" w:rsidP="005A0256">
      <w:pPr>
        <w:pStyle w:val="ListParagraph"/>
        <w:numPr>
          <w:ilvl w:val="0"/>
          <w:numId w:val="13"/>
        </w:numPr>
      </w:pPr>
      <w:r>
        <w:t xml:space="preserve">Project website: </w:t>
      </w:r>
      <w:hyperlink r:id="rId20" w:history="1">
        <w:r w:rsidRPr="00CB3EE4">
          <w:rPr>
            <w:rStyle w:val="Hyperlink"/>
          </w:rPr>
          <w:t>http://jersey.java.net</w:t>
        </w:r>
      </w:hyperlink>
    </w:p>
    <w:p w:rsidR="00B34953" w:rsidRDefault="00EC258B" w:rsidP="005A0256">
      <w:pPr>
        <w:pStyle w:val="ListParagraph"/>
        <w:numPr>
          <w:ilvl w:val="0"/>
          <w:numId w:val="13"/>
        </w:numPr>
      </w:pPr>
      <w:r>
        <w:t xml:space="preserve">JAX-RS project website: </w:t>
      </w:r>
      <w:hyperlink r:id="rId21" w:history="1">
        <w:r w:rsidRPr="00CB3EE4">
          <w:rPr>
            <w:rStyle w:val="Hyperlink"/>
          </w:rPr>
          <w:t>http://jax-rs-spec.java.net</w:t>
        </w:r>
      </w:hyperlink>
    </w:p>
    <w:p w:rsidR="00B34953" w:rsidRDefault="00B34953" w:rsidP="00B34953">
      <w:proofErr w:type="spellStart"/>
      <w:r>
        <w:t>Tyrus</w:t>
      </w:r>
      <w:proofErr w:type="spellEnd"/>
      <w:r>
        <w:t>/</w:t>
      </w:r>
      <w:proofErr w:type="spellStart"/>
      <w:r>
        <w:t>WebSocket</w:t>
      </w:r>
      <w:proofErr w:type="spellEnd"/>
      <w:r>
        <w:t xml:space="preserve"> API</w:t>
      </w:r>
    </w:p>
    <w:p w:rsidR="00B34953" w:rsidRDefault="00B34953" w:rsidP="005A0256">
      <w:pPr>
        <w:pStyle w:val="ListParagraph"/>
        <w:numPr>
          <w:ilvl w:val="0"/>
          <w:numId w:val="14"/>
        </w:numPr>
      </w:pPr>
      <w:r>
        <w:t xml:space="preserve">Project website: </w:t>
      </w:r>
      <w:hyperlink r:id="rId22" w:history="1">
        <w:r w:rsidRPr="00CB3EE4">
          <w:rPr>
            <w:rStyle w:val="Hyperlink"/>
          </w:rPr>
          <w:t>http://tyrus.java.net</w:t>
        </w:r>
      </w:hyperlink>
    </w:p>
    <w:p w:rsidR="00B34953" w:rsidRDefault="00B34953" w:rsidP="005A0256">
      <w:pPr>
        <w:pStyle w:val="ListParagraph"/>
        <w:numPr>
          <w:ilvl w:val="0"/>
          <w:numId w:val="14"/>
        </w:numPr>
      </w:pPr>
      <w:r>
        <w:t xml:space="preserve">JSR project website: </w:t>
      </w:r>
      <w:hyperlink r:id="rId23" w:history="1">
        <w:r w:rsidRPr="00CB3EE4">
          <w:rPr>
            <w:rStyle w:val="Hyperlink"/>
          </w:rPr>
          <w:t>http://websocket-spec.java.net</w:t>
        </w:r>
      </w:hyperlink>
    </w:p>
    <w:p w:rsidR="00B34953" w:rsidRDefault="00B34953" w:rsidP="00B34953">
      <w:r>
        <w:t>JSON Processing</w:t>
      </w:r>
    </w:p>
    <w:p w:rsidR="00B34953" w:rsidRDefault="00B34953" w:rsidP="005A0256">
      <w:pPr>
        <w:pStyle w:val="ListParagraph"/>
        <w:numPr>
          <w:ilvl w:val="0"/>
          <w:numId w:val="15"/>
        </w:numPr>
      </w:pPr>
      <w:r>
        <w:t xml:space="preserve">Implementation project website: </w:t>
      </w:r>
      <w:hyperlink r:id="rId24" w:history="1">
        <w:r w:rsidRPr="00CB3EE4">
          <w:rPr>
            <w:rStyle w:val="Hyperlink"/>
          </w:rPr>
          <w:t>http://jsonp.java.net</w:t>
        </w:r>
      </w:hyperlink>
    </w:p>
    <w:p w:rsidR="00B34953" w:rsidRDefault="00B34953" w:rsidP="005A0256">
      <w:pPr>
        <w:pStyle w:val="ListParagraph"/>
        <w:numPr>
          <w:ilvl w:val="0"/>
          <w:numId w:val="15"/>
        </w:numPr>
      </w:pPr>
      <w:r>
        <w:t xml:space="preserve">Specification project website: </w:t>
      </w:r>
      <w:hyperlink r:id="rId25" w:history="1">
        <w:r w:rsidRPr="00CB3EE4">
          <w:rPr>
            <w:rStyle w:val="Hyperlink"/>
          </w:rPr>
          <w:t>http://json-processing-spec.java.net</w:t>
        </w:r>
      </w:hyperlink>
    </w:p>
    <w:p w:rsidR="00B100F0" w:rsidRDefault="00B100F0" w:rsidP="00B100F0">
      <w:pPr>
        <w:rPr>
          <w:ins w:id="1473" w:author="pdoschki" w:date="2013-05-06T14:57:00Z"/>
        </w:rPr>
      </w:pPr>
      <w:proofErr w:type="spellStart"/>
      <w:ins w:id="1474" w:author="pdoschki" w:date="2013-05-06T14:57:00Z">
        <w:r>
          <w:t>JavaFX</w:t>
        </w:r>
        <w:proofErr w:type="spellEnd"/>
      </w:ins>
    </w:p>
    <w:p w:rsidR="00000000" w:rsidRDefault="00B100F0">
      <w:pPr>
        <w:pStyle w:val="ListParagraph"/>
        <w:numPr>
          <w:ilvl w:val="0"/>
          <w:numId w:val="15"/>
        </w:numPr>
        <w:pPrChange w:id="1475" w:author="pdoschki" w:date="2013-05-06T15:01:00Z">
          <w:pPr>
            <w:ind w:left="360"/>
          </w:pPr>
        </w:pPrChange>
      </w:pPr>
      <w:proofErr w:type="spellStart"/>
      <w:ins w:id="1476" w:author="pdoschki" w:date="2013-05-06T15:01:00Z">
        <w:r>
          <w:t>JavaFX</w:t>
        </w:r>
        <w:proofErr w:type="spellEnd"/>
        <w:r>
          <w:t xml:space="preserve"> documentation</w:t>
        </w:r>
      </w:ins>
      <w:ins w:id="1477" w:author="pdoschki" w:date="2013-05-06T14:57:00Z">
        <w:r>
          <w:t xml:space="preserve">: </w:t>
        </w:r>
      </w:ins>
      <w:ins w:id="1478" w:author="pdoschki" w:date="2013-05-06T15:01:00Z">
        <w:r w:rsidRPr="00B100F0">
          <w:t>http://docs.oracle.com/javafx/index.html</w:t>
        </w:r>
      </w:ins>
    </w:p>
    <w:p w:rsidR="004C672A" w:rsidRPr="00EC258B" w:rsidRDefault="004C672A" w:rsidP="00B34953"/>
    <w:p w:rsidR="004C672A" w:rsidRDefault="004C672A" w:rsidP="004C672A">
      <w:pPr>
        <w:pStyle w:val="Heading1"/>
      </w:pPr>
      <w:r>
        <w:br w:type="column"/>
      </w:r>
      <w:bookmarkStart w:id="1479" w:name="_Toc355681180"/>
      <w:r>
        <w:lastRenderedPageBreak/>
        <w:t>Appendix: Setting up the Lab Environment</w:t>
      </w:r>
      <w:bookmarkEnd w:id="1479"/>
    </w:p>
    <w:p w:rsidR="00DA6FBE" w:rsidRDefault="00DA6FBE" w:rsidP="004C672A">
      <w:r>
        <w:t>This lab was developed and tested with the following configuration:</w:t>
      </w:r>
    </w:p>
    <w:p w:rsidR="00DA6FBE" w:rsidRDefault="00DA6FBE" w:rsidP="005A0256">
      <w:pPr>
        <w:pStyle w:val="ListParagraph"/>
        <w:numPr>
          <w:ilvl w:val="0"/>
          <w:numId w:val="4"/>
        </w:numPr>
      </w:pPr>
      <w:proofErr w:type="spellStart"/>
      <w:r>
        <w:t>JavaSE</w:t>
      </w:r>
      <w:proofErr w:type="spellEnd"/>
      <w:r>
        <w:t xml:space="preserve"> 7 (</w:t>
      </w:r>
      <w:hyperlink r:id="rId26" w:history="1">
        <w:r w:rsidRPr="00CB3EE4">
          <w:rPr>
            <w:rStyle w:val="Hyperlink"/>
          </w:rPr>
          <w:t>http://www.oracle.com/technetwork/java/javase/downloads/index.html</w:t>
        </w:r>
      </w:hyperlink>
      <w:r>
        <w:t>)</w:t>
      </w:r>
    </w:p>
    <w:p w:rsidR="00DA6FBE" w:rsidRDefault="00DA6FBE" w:rsidP="005A0256">
      <w:pPr>
        <w:pStyle w:val="ListParagraph"/>
        <w:numPr>
          <w:ilvl w:val="0"/>
          <w:numId w:val="4"/>
        </w:numPr>
      </w:pPr>
      <w:r>
        <w:t>Chrome web browser (</w:t>
      </w:r>
      <w:hyperlink r:id="rId27" w:history="1">
        <w:r w:rsidRPr="00CB3EE4">
          <w:rPr>
            <w:rStyle w:val="Hyperlink"/>
          </w:rPr>
          <w:t>https://www.google.com/intl/en/chrome/browser/</w:t>
        </w:r>
      </w:hyperlink>
      <w:r>
        <w:t>)</w:t>
      </w:r>
    </w:p>
    <w:p w:rsidR="00DA6FBE" w:rsidRDefault="00DA6FBE" w:rsidP="005A0256">
      <w:pPr>
        <w:pStyle w:val="ListParagraph"/>
        <w:numPr>
          <w:ilvl w:val="0"/>
          <w:numId w:val="4"/>
        </w:numPr>
      </w:pPr>
      <w:r>
        <w:t>Postman REST Client extension for Chrome (</w:t>
      </w:r>
      <w:hyperlink r:id="rId28" w:history="1">
        <w:r w:rsidRPr="00CB3EE4">
          <w:rPr>
            <w:rStyle w:val="Hyperlink"/>
          </w:rPr>
          <w:t>https://chrome.google.com/webstore/detail/fdmmgilgnpjigdojojpjoooidkmcomcm</w:t>
        </w:r>
      </w:hyperlink>
      <w:r>
        <w:t>)</w:t>
      </w:r>
    </w:p>
    <w:p w:rsidR="00325805" w:rsidRDefault="00DA6FBE" w:rsidP="005A0256">
      <w:pPr>
        <w:pStyle w:val="ListParagraph"/>
        <w:numPr>
          <w:ilvl w:val="0"/>
          <w:numId w:val="4"/>
        </w:numPr>
      </w:pPr>
      <w:proofErr w:type="spellStart"/>
      <w:r>
        <w:t>NetBeans</w:t>
      </w:r>
      <w:proofErr w:type="spellEnd"/>
      <w:r>
        <w:t xml:space="preserve"> 7.</w:t>
      </w:r>
      <w:del w:id="1480" w:author="pdoschki" w:date="2013-04-30T11:34:00Z">
        <w:r w:rsidDel="0075429F">
          <w:delText xml:space="preserve">2 </w:delText>
        </w:r>
      </w:del>
      <w:ins w:id="1481" w:author="pdoschki" w:date="2013-04-30T11:34:00Z">
        <w:r w:rsidR="0075429F">
          <w:t xml:space="preserve">3 </w:t>
        </w:r>
      </w:ins>
      <w:r>
        <w:t>(</w:t>
      </w:r>
      <w:hyperlink r:id="rId29" w:history="1">
        <w:r w:rsidR="00325805" w:rsidRPr="00CB3EE4">
          <w:rPr>
            <w:rStyle w:val="Hyperlink"/>
          </w:rPr>
          <w:t>http://netbeans.org/downloads/index.html</w:t>
        </w:r>
      </w:hyperlink>
      <w:r>
        <w:t>)</w:t>
      </w:r>
    </w:p>
    <w:p w:rsidR="00325805" w:rsidRDefault="00325805" w:rsidP="005A0256">
      <w:pPr>
        <w:pStyle w:val="ListParagraph"/>
        <w:numPr>
          <w:ilvl w:val="0"/>
          <w:numId w:val="4"/>
        </w:numPr>
      </w:pPr>
      <w:proofErr w:type="spellStart"/>
      <w:r>
        <w:t>GlassFish</w:t>
      </w:r>
      <w:proofErr w:type="spellEnd"/>
      <w:r>
        <w:t xml:space="preserve"> 4.0</w:t>
      </w:r>
      <w:r w:rsidR="00E31F27">
        <w:t>-</w:t>
      </w:r>
      <w:del w:id="1482" w:author="pdoschki" w:date="2013-04-30T11:34:00Z">
        <w:r w:rsidR="00E31F27" w:rsidDel="0075429F">
          <w:delText>b57</w:delText>
        </w:r>
        <w:r w:rsidDel="0075429F">
          <w:delText xml:space="preserve"> </w:delText>
        </w:r>
      </w:del>
      <w:ins w:id="1483" w:author="pdoschki" w:date="2013-04-30T11:34:00Z">
        <w:r w:rsidR="0075429F">
          <w:t xml:space="preserve">b84 </w:t>
        </w:r>
      </w:ins>
      <w:r w:rsidR="00E31F27">
        <w:t xml:space="preserve">promoted </w:t>
      </w:r>
      <w:r>
        <w:t>build (</w:t>
      </w:r>
      <w:ins w:id="1484" w:author="pdoschki" w:date="2013-04-30T11:34:00Z">
        <w:r w:rsidR="001C6479">
          <w:fldChar w:fldCharType="begin"/>
        </w:r>
        <w:r w:rsidR="0075429F">
          <w:instrText xml:space="preserve"> HYPERLINK "</w:instrText>
        </w:r>
      </w:ins>
      <w:r w:rsidR="001C6479" w:rsidRPr="001C6479">
        <w:rPr>
          <w:rPrChange w:id="1485" w:author="pdoschki" w:date="2013-04-30T11:34:00Z">
            <w:rPr>
              <w:rStyle w:val="Hyperlink"/>
            </w:rPr>
          </w:rPrChange>
        </w:rPr>
        <w:instrText>http://dlc.sun.com.edgesuite.net/glassfish/4.0/promoted/glassfish-4.0-</w:instrText>
      </w:r>
      <w:ins w:id="1486" w:author="pdoschki" w:date="2013-04-30T11:34:00Z">
        <w:r w:rsidR="001C6479" w:rsidRPr="001C6479">
          <w:rPr>
            <w:rPrChange w:id="1487" w:author="pdoschki" w:date="2013-04-30T11:34:00Z">
              <w:rPr>
                <w:rStyle w:val="Hyperlink"/>
              </w:rPr>
            </w:rPrChange>
          </w:rPr>
          <w:instrText>b84</w:instrText>
        </w:r>
      </w:ins>
      <w:r w:rsidR="001C6479" w:rsidRPr="001C6479">
        <w:rPr>
          <w:rPrChange w:id="1488" w:author="pdoschki" w:date="2013-04-30T11:34:00Z">
            <w:rPr>
              <w:rStyle w:val="Hyperlink"/>
            </w:rPr>
          </w:rPrChange>
        </w:rPr>
        <w:instrText>.zip</w:instrText>
      </w:r>
      <w:ins w:id="1489" w:author="pdoschki" w:date="2013-04-30T11:34:00Z">
        <w:r w:rsidR="0075429F">
          <w:instrText xml:space="preserve">" </w:instrText>
        </w:r>
        <w:r w:rsidR="001C6479">
          <w:fldChar w:fldCharType="separate"/>
        </w:r>
      </w:ins>
      <w:r w:rsidR="0075429F" w:rsidRPr="001A170F">
        <w:rPr>
          <w:rStyle w:val="Hyperlink"/>
        </w:rPr>
        <w:t>http://dlc.sun.com.edgesuite.net/glassfish/4.0/promoted/glassfish-4.0-</w:t>
      </w:r>
      <w:del w:id="1490" w:author="pdoschki" w:date="2013-04-30T11:34:00Z">
        <w:r w:rsidR="0075429F" w:rsidRPr="001A170F" w:rsidDel="0075429F">
          <w:rPr>
            <w:rStyle w:val="Hyperlink"/>
          </w:rPr>
          <w:delText>b57</w:delText>
        </w:r>
      </w:del>
      <w:ins w:id="1491" w:author="pdoschki" w:date="2013-04-30T11:34:00Z">
        <w:r w:rsidR="0075429F" w:rsidRPr="001A170F">
          <w:rPr>
            <w:rStyle w:val="Hyperlink"/>
          </w:rPr>
          <w:t>b84</w:t>
        </w:r>
      </w:ins>
      <w:r w:rsidR="0075429F" w:rsidRPr="001A170F">
        <w:rPr>
          <w:rStyle w:val="Hyperlink"/>
        </w:rPr>
        <w:t>.zip</w:t>
      </w:r>
      <w:ins w:id="1492" w:author="pdoschki" w:date="2013-04-30T11:34:00Z">
        <w:r w:rsidR="001C6479">
          <w:fldChar w:fldCharType="end"/>
        </w:r>
      </w:ins>
      <w:r>
        <w:t>)</w:t>
      </w:r>
    </w:p>
    <w:p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w:t>
      </w:r>
      <w:r w:rsidR="00E31F27">
        <w:t>-</w:t>
      </w:r>
      <w:del w:id="1493" w:author="pdoschki" w:date="2013-04-30T11:34:00Z">
        <w:r w:rsidR="00E31F27" w:rsidDel="0075429F">
          <w:delText xml:space="preserve">b57 </w:delText>
        </w:r>
      </w:del>
      <w:ins w:id="1494" w:author="pdoschki" w:date="2013-04-30T11:34:00Z">
        <w:r w:rsidR="0075429F">
          <w:t xml:space="preserve">b84 </w:t>
        </w:r>
      </w:ins>
      <w:r w:rsidR="00E31F27">
        <w:t>promoted</w:t>
      </w:r>
      <w:r>
        <w:t xml:space="preserve"> build in </w:t>
      </w:r>
      <w:proofErr w:type="spellStart"/>
      <w:r>
        <w:t>NetBeans</w:t>
      </w:r>
      <w:proofErr w:type="spellEnd"/>
      <w:r>
        <w:t xml:space="preserve"> as follows:</w:t>
      </w:r>
    </w:p>
    <w:p w:rsidR="00325805" w:rsidRDefault="00325805" w:rsidP="005A0256">
      <w:pPr>
        <w:pStyle w:val="ListParagraph"/>
        <w:numPr>
          <w:ilvl w:val="0"/>
          <w:numId w:val="5"/>
        </w:numPr>
      </w:pPr>
      <w:r>
        <w:t xml:space="preserve">Click on the Services tab in </w:t>
      </w:r>
      <w:proofErr w:type="spellStart"/>
      <w:r>
        <w:t>NetBeans</w:t>
      </w:r>
      <w:proofErr w:type="spellEnd"/>
      <w:r>
        <w:t>.</w:t>
      </w:r>
    </w:p>
    <w:p w:rsidR="00325805" w:rsidRDefault="00325805" w:rsidP="005A0256">
      <w:pPr>
        <w:pStyle w:val="ListParagraph"/>
        <w:numPr>
          <w:ilvl w:val="0"/>
          <w:numId w:val="5"/>
        </w:numPr>
      </w:pPr>
      <w:r>
        <w:t>Right-click on Servers, choose Add Server… in the pop-up menu.</w:t>
      </w:r>
    </w:p>
    <w:p w:rsidR="00325805" w:rsidRDefault="00325805" w:rsidP="005A0256">
      <w:pPr>
        <w:pStyle w:val="ListParagraph"/>
        <w:numPr>
          <w:ilvl w:val="0"/>
          <w:numId w:val="5"/>
        </w:numPr>
      </w:pPr>
      <w:r>
        <w:t xml:space="preserve">Select </w:t>
      </w:r>
      <w:proofErr w:type="spellStart"/>
      <w:r>
        <w:t>GlassFish</w:t>
      </w:r>
      <w:proofErr w:type="spellEnd"/>
      <w:r>
        <w:t xml:space="preserve"> Server 3+ in the Add Server Instance wizard</w:t>
      </w:r>
      <w:r w:rsidR="007E29CD">
        <w:t xml:space="preserve">, set the name to </w:t>
      </w:r>
      <w:proofErr w:type="spellStart"/>
      <w:r w:rsidR="007E29CD">
        <w:t>GlassFish</w:t>
      </w:r>
      <w:proofErr w:type="spellEnd"/>
      <w:r w:rsidR="007E29CD">
        <w:t xml:space="preserve"> 4.0-</w:t>
      </w:r>
      <w:del w:id="1495" w:author="pdoschki" w:date="2013-04-30T11:34:00Z">
        <w:r w:rsidR="005858B0" w:rsidDel="0075429F">
          <w:delText>b57</w:delText>
        </w:r>
        <w:r w:rsidDel="0075429F">
          <w:delText xml:space="preserve"> </w:delText>
        </w:r>
      </w:del>
      <w:ins w:id="1496" w:author="pdoschki" w:date="2013-04-30T11:34:00Z">
        <w:r w:rsidR="0075429F">
          <w:t xml:space="preserve">b84 </w:t>
        </w:r>
      </w:ins>
      <w:r>
        <w:t>and click Next.</w:t>
      </w:r>
    </w:p>
    <w:p w:rsidR="00325805" w:rsidRDefault="00325805" w:rsidP="005A0256">
      <w:pPr>
        <w:pStyle w:val="ListParagraph"/>
        <w:numPr>
          <w:ilvl w:val="0"/>
          <w:numId w:val="5"/>
        </w:numPr>
      </w:pPr>
      <w:r>
        <w:t xml:space="preserve">Browse to where you installed the </w:t>
      </w:r>
      <w:proofErr w:type="spellStart"/>
      <w:r>
        <w:t>GlassFish</w:t>
      </w:r>
      <w:proofErr w:type="spellEnd"/>
      <w:r>
        <w:t xml:space="preserve"> build</w:t>
      </w:r>
      <w:r w:rsidR="003D47C7">
        <w:t xml:space="preserve"> </w:t>
      </w:r>
      <w:r w:rsidR="003D47C7" w:rsidRPr="003D47C7">
        <w:t xml:space="preserve">(point to the </w:t>
      </w:r>
      <w:del w:id="1497" w:author="pdoschki" w:date="2013-04-30T11:34:00Z">
        <w:r w:rsidR="003D47C7" w:rsidRPr="003D47C7" w:rsidDel="0075429F">
          <w:delText xml:space="preserve">glassfish3 </w:delText>
        </w:r>
      </w:del>
      <w:ins w:id="1498" w:author="pdoschki" w:date="2013-04-30T11:34:00Z">
        <w:r w:rsidR="0075429F" w:rsidRPr="003D47C7">
          <w:t>glassfish</w:t>
        </w:r>
      </w:ins>
      <w:ins w:id="1499" w:author="pdoschki" w:date="2013-05-06T14:59:00Z">
        <w:r w:rsidR="00B100F0">
          <w:t>4</w:t>
        </w:r>
      </w:ins>
      <w:ins w:id="1500" w:author="pdoschki" w:date="2013-04-30T11:34:00Z">
        <w:r w:rsidR="0075429F" w:rsidRPr="003D47C7">
          <w:t xml:space="preserve"> </w:t>
        </w:r>
      </w:ins>
      <w:r w:rsidR="003D47C7" w:rsidRPr="003D47C7">
        <w:t>directory that got created when you unzipped the above archive)</w:t>
      </w:r>
      <w:r>
        <w:t>, click Next.</w:t>
      </w:r>
    </w:p>
    <w:p w:rsidR="00475035" w:rsidRDefault="00325805" w:rsidP="005A0256">
      <w:pPr>
        <w:pStyle w:val="ListParagraph"/>
        <w:numPr>
          <w:ilvl w:val="0"/>
          <w:numId w:val="5"/>
        </w:numPr>
        <w:rPr>
          <w:ins w:id="1501" w:author="pdoschki" w:date="2013-05-06T15:13:00Z"/>
        </w:rPr>
      </w:pPr>
      <w:r>
        <w:t>Click Finish on the next screen.</w:t>
      </w:r>
    </w:p>
    <w:p w:rsidR="00F1423D" w:rsidRPr="004C672A" w:rsidRDefault="00F1423D" w:rsidP="005A0256">
      <w:pPr>
        <w:pStyle w:val="ListParagraph"/>
        <w:numPr>
          <w:ilvl w:val="0"/>
          <w:numId w:val="5"/>
        </w:numPr>
      </w:pPr>
    </w:p>
    <w:sectPr w:rsidR="00F1423D" w:rsidRPr="004C672A" w:rsidSect="00F20A6C">
      <w:footerReference w:type="default" r:id="rId30"/>
      <w:pgSz w:w="12240" w:h="15840"/>
      <w:pgMar w:top="1134" w:right="936" w:bottom="1980" w:left="936" w:header="720" w:footer="50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50B" w:rsidRDefault="00FA050B">
      <w:r>
        <w:separator/>
      </w:r>
    </w:p>
  </w:endnote>
  <w:endnote w:type="continuationSeparator" w:id="0">
    <w:p w:rsidR="00FA050B" w:rsidRDefault="00FA05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23D" w:rsidRDefault="00F1423D">
    <w:pPr>
      <w:pStyle w:val="Footer"/>
      <w:jc w:val="right"/>
      <w:rPr>
        <w:sz w:val="14"/>
      </w:rPr>
    </w:pPr>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1558338" cy="486203"/>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50B" w:rsidRDefault="00FA050B">
      <w:r>
        <w:separator/>
      </w:r>
    </w:p>
  </w:footnote>
  <w:footnote w:type="continuationSeparator" w:id="0">
    <w:p w:rsidR="00FA050B" w:rsidRDefault="00FA05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79CC"/>
    <w:multiLevelType w:val="hybridMultilevel"/>
    <w:tmpl w:val="E34EAFE0"/>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535F7"/>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2143E"/>
    <w:multiLevelType w:val="hybridMultilevel"/>
    <w:tmpl w:val="924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A0047"/>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05AA0"/>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D7084"/>
    <w:multiLevelType w:val="hybridMultilevel"/>
    <w:tmpl w:val="07D8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92591"/>
    <w:multiLevelType w:val="hybridMultilevel"/>
    <w:tmpl w:val="BDF05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43884"/>
    <w:multiLevelType w:val="hybridMultilevel"/>
    <w:tmpl w:val="CA7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F16D3"/>
    <w:multiLevelType w:val="hybridMultilevel"/>
    <w:tmpl w:val="A70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F38A1"/>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5601D"/>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C49C4"/>
    <w:multiLevelType w:val="hybridMultilevel"/>
    <w:tmpl w:val="63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B83D4A"/>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3649A"/>
    <w:multiLevelType w:val="hybridMultilevel"/>
    <w:tmpl w:val="8C3A32F2"/>
    <w:lvl w:ilvl="0" w:tplc="197C25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2475D"/>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021571"/>
    <w:multiLevelType w:val="hybridMultilevel"/>
    <w:tmpl w:val="A34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16"/>
  </w:num>
  <w:num w:numId="5">
    <w:abstractNumId w:val="12"/>
  </w:num>
  <w:num w:numId="6">
    <w:abstractNumId w:val="8"/>
  </w:num>
  <w:num w:numId="7">
    <w:abstractNumId w:val="6"/>
  </w:num>
  <w:num w:numId="8">
    <w:abstractNumId w:val="2"/>
  </w:num>
  <w:num w:numId="9">
    <w:abstractNumId w:val="7"/>
  </w:num>
  <w:num w:numId="10">
    <w:abstractNumId w:val="13"/>
  </w:num>
  <w:num w:numId="11">
    <w:abstractNumId w:val="3"/>
  </w:num>
  <w:num w:numId="12">
    <w:abstractNumId w:val="10"/>
  </w:num>
  <w:num w:numId="13">
    <w:abstractNumId w:val="23"/>
  </w:num>
  <w:num w:numId="14">
    <w:abstractNumId w:val="18"/>
  </w:num>
  <w:num w:numId="15">
    <w:abstractNumId w:val="9"/>
  </w:num>
  <w:num w:numId="16">
    <w:abstractNumId w:val="21"/>
  </w:num>
  <w:num w:numId="17">
    <w:abstractNumId w:val="20"/>
  </w:num>
  <w:num w:numId="18">
    <w:abstractNumId w:val="4"/>
  </w:num>
  <w:num w:numId="19">
    <w:abstractNumId w:val="14"/>
  </w:num>
  <w:num w:numId="20">
    <w:abstractNumId w:val="0"/>
  </w:num>
  <w:num w:numId="21">
    <w:abstractNumId w:val="19"/>
  </w:num>
  <w:num w:numId="22">
    <w:abstractNumId w:val="5"/>
  </w:num>
  <w:num w:numId="23">
    <w:abstractNumId w:val="1"/>
  </w:num>
  <w:num w:numId="24">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1"/>
    <w:footnote w:id="0"/>
  </w:footnotePr>
  <w:endnotePr>
    <w:endnote w:id="-1"/>
    <w:endnote w:id="0"/>
  </w:endnotePr>
  <w:compat/>
  <w:rsids>
    <w:rsidRoot w:val="00EE7A7D"/>
    <w:rsid w:val="000009BF"/>
    <w:rsid w:val="000013F9"/>
    <w:rsid w:val="00015653"/>
    <w:rsid w:val="00016B47"/>
    <w:rsid w:val="000217D4"/>
    <w:rsid w:val="00026EE5"/>
    <w:rsid w:val="00030851"/>
    <w:rsid w:val="00031118"/>
    <w:rsid w:val="00031356"/>
    <w:rsid w:val="00033DC6"/>
    <w:rsid w:val="00042491"/>
    <w:rsid w:val="00043747"/>
    <w:rsid w:val="000502EA"/>
    <w:rsid w:val="00050441"/>
    <w:rsid w:val="000541D8"/>
    <w:rsid w:val="00054788"/>
    <w:rsid w:val="00056154"/>
    <w:rsid w:val="0007006B"/>
    <w:rsid w:val="00084F2C"/>
    <w:rsid w:val="00090906"/>
    <w:rsid w:val="0009528A"/>
    <w:rsid w:val="000B3FDC"/>
    <w:rsid w:val="000D41B5"/>
    <w:rsid w:val="000D699D"/>
    <w:rsid w:val="000F72CA"/>
    <w:rsid w:val="0010176B"/>
    <w:rsid w:val="001111D7"/>
    <w:rsid w:val="00111361"/>
    <w:rsid w:val="00132D9C"/>
    <w:rsid w:val="00142E7B"/>
    <w:rsid w:val="00147650"/>
    <w:rsid w:val="00161570"/>
    <w:rsid w:val="0019485F"/>
    <w:rsid w:val="001B6A9A"/>
    <w:rsid w:val="001C42CB"/>
    <w:rsid w:val="001C6479"/>
    <w:rsid w:val="001D295B"/>
    <w:rsid w:val="001E3524"/>
    <w:rsid w:val="001E5EB6"/>
    <w:rsid w:val="001F3E97"/>
    <w:rsid w:val="001F5A41"/>
    <w:rsid w:val="0020031C"/>
    <w:rsid w:val="002057B2"/>
    <w:rsid w:val="00215F6D"/>
    <w:rsid w:val="00223B85"/>
    <w:rsid w:val="0023719D"/>
    <w:rsid w:val="00246703"/>
    <w:rsid w:val="002500F4"/>
    <w:rsid w:val="00273CB6"/>
    <w:rsid w:val="00283C7B"/>
    <w:rsid w:val="002865FC"/>
    <w:rsid w:val="002873BD"/>
    <w:rsid w:val="00293E6E"/>
    <w:rsid w:val="002A02F0"/>
    <w:rsid w:val="002A5041"/>
    <w:rsid w:val="002A6B79"/>
    <w:rsid w:val="002A7F69"/>
    <w:rsid w:val="002B4F2F"/>
    <w:rsid w:val="002C5C49"/>
    <w:rsid w:val="002F32FD"/>
    <w:rsid w:val="00325805"/>
    <w:rsid w:val="00335288"/>
    <w:rsid w:val="00350F15"/>
    <w:rsid w:val="003753A2"/>
    <w:rsid w:val="00380F12"/>
    <w:rsid w:val="003B1368"/>
    <w:rsid w:val="003B2922"/>
    <w:rsid w:val="003B4F45"/>
    <w:rsid w:val="003C4705"/>
    <w:rsid w:val="003C5394"/>
    <w:rsid w:val="003D180F"/>
    <w:rsid w:val="003D47C7"/>
    <w:rsid w:val="003D59DE"/>
    <w:rsid w:val="003E7C12"/>
    <w:rsid w:val="003F2CBE"/>
    <w:rsid w:val="003F5413"/>
    <w:rsid w:val="003F7776"/>
    <w:rsid w:val="00402E44"/>
    <w:rsid w:val="00403014"/>
    <w:rsid w:val="0041605E"/>
    <w:rsid w:val="00420484"/>
    <w:rsid w:val="00426985"/>
    <w:rsid w:val="004338D6"/>
    <w:rsid w:val="004444CD"/>
    <w:rsid w:val="004444D7"/>
    <w:rsid w:val="00471772"/>
    <w:rsid w:val="00475035"/>
    <w:rsid w:val="00476819"/>
    <w:rsid w:val="0047696C"/>
    <w:rsid w:val="00477DAC"/>
    <w:rsid w:val="00495860"/>
    <w:rsid w:val="004A056C"/>
    <w:rsid w:val="004B09D1"/>
    <w:rsid w:val="004C03C0"/>
    <w:rsid w:val="004C1CD1"/>
    <w:rsid w:val="004C65B3"/>
    <w:rsid w:val="004C672A"/>
    <w:rsid w:val="004D07AE"/>
    <w:rsid w:val="004E7780"/>
    <w:rsid w:val="004E7EA2"/>
    <w:rsid w:val="004F54CA"/>
    <w:rsid w:val="0050171F"/>
    <w:rsid w:val="005143CB"/>
    <w:rsid w:val="00525061"/>
    <w:rsid w:val="00526544"/>
    <w:rsid w:val="0053722A"/>
    <w:rsid w:val="00542FE0"/>
    <w:rsid w:val="005534B4"/>
    <w:rsid w:val="00576E34"/>
    <w:rsid w:val="005858B0"/>
    <w:rsid w:val="0059031C"/>
    <w:rsid w:val="005A0256"/>
    <w:rsid w:val="005A475B"/>
    <w:rsid w:val="005A7385"/>
    <w:rsid w:val="005B2B22"/>
    <w:rsid w:val="005B2B6F"/>
    <w:rsid w:val="005C3C7E"/>
    <w:rsid w:val="005C7DC4"/>
    <w:rsid w:val="005D1D94"/>
    <w:rsid w:val="005D7F39"/>
    <w:rsid w:val="005F26F6"/>
    <w:rsid w:val="00632621"/>
    <w:rsid w:val="006408DB"/>
    <w:rsid w:val="00641011"/>
    <w:rsid w:val="006779E2"/>
    <w:rsid w:val="006A1723"/>
    <w:rsid w:val="006C2843"/>
    <w:rsid w:val="006C4E8D"/>
    <w:rsid w:val="006C5807"/>
    <w:rsid w:val="006C64AF"/>
    <w:rsid w:val="006C789E"/>
    <w:rsid w:val="006D0A24"/>
    <w:rsid w:val="006D1EBB"/>
    <w:rsid w:val="006D5994"/>
    <w:rsid w:val="007116BB"/>
    <w:rsid w:val="00713641"/>
    <w:rsid w:val="007142D1"/>
    <w:rsid w:val="007222F6"/>
    <w:rsid w:val="0073299C"/>
    <w:rsid w:val="007362D8"/>
    <w:rsid w:val="00737C96"/>
    <w:rsid w:val="0075429F"/>
    <w:rsid w:val="0076230C"/>
    <w:rsid w:val="00762370"/>
    <w:rsid w:val="00772E4B"/>
    <w:rsid w:val="007B6605"/>
    <w:rsid w:val="007E25FD"/>
    <w:rsid w:val="007E29CD"/>
    <w:rsid w:val="007F55B2"/>
    <w:rsid w:val="008052E3"/>
    <w:rsid w:val="00830FA5"/>
    <w:rsid w:val="0083734B"/>
    <w:rsid w:val="00855163"/>
    <w:rsid w:val="00861BA9"/>
    <w:rsid w:val="008621DB"/>
    <w:rsid w:val="00874D07"/>
    <w:rsid w:val="00877712"/>
    <w:rsid w:val="0088479D"/>
    <w:rsid w:val="008B59A2"/>
    <w:rsid w:val="008D41F4"/>
    <w:rsid w:val="008D43F1"/>
    <w:rsid w:val="008D7AB5"/>
    <w:rsid w:val="008E4E91"/>
    <w:rsid w:val="008E566A"/>
    <w:rsid w:val="008F7819"/>
    <w:rsid w:val="00910230"/>
    <w:rsid w:val="00916A89"/>
    <w:rsid w:val="00923202"/>
    <w:rsid w:val="00942C8B"/>
    <w:rsid w:val="009479F9"/>
    <w:rsid w:val="0098469D"/>
    <w:rsid w:val="00994224"/>
    <w:rsid w:val="009A30FB"/>
    <w:rsid w:val="009A45FB"/>
    <w:rsid w:val="009B2A7F"/>
    <w:rsid w:val="00A0610A"/>
    <w:rsid w:val="00A06DB0"/>
    <w:rsid w:val="00A112B1"/>
    <w:rsid w:val="00A51ED8"/>
    <w:rsid w:val="00A62F33"/>
    <w:rsid w:val="00A63678"/>
    <w:rsid w:val="00A662F2"/>
    <w:rsid w:val="00A67C99"/>
    <w:rsid w:val="00A91A73"/>
    <w:rsid w:val="00AA4DCC"/>
    <w:rsid w:val="00AA5AC7"/>
    <w:rsid w:val="00AB74D2"/>
    <w:rsid w:val="00AC7FC4"/>
    <w:rsid w:val="00AD12D8"/>
    <w:rsid w:val="00AE7DD4"/>
    <w:rsid w:val="00AF3E61"/>
    <w:rsid w:val="00B07E0F"/>
    <w:rsid w:val="00B100F0"/>
    <w:rsid w:val="00B14CE8"/>
    <w:rsid w:val="00B15D56"/>
    <w:rsid w:val="00B168F5"/>
    <w:rsid w:val="00B34953"/>
    <w:rsid w:val="00B35268"/>
    <w:rsid w:val="00B35DED"/>
    <w:rsid w:val="00B47196"/>
    <w:rsid w:val="00B51142"/>
    <w:rsid w:val="00B731A6"/>
    <w:rsid w:val="00B82304"/>
    <w:rsid w:val="00B86614"/>
    <w:rsid w:val="00BA0EB2"/>
    <w:rsid w:val="00BD02F7"/>
    <w:rsid w:val="00BE7BAA"/>
    <w:rsid w:val="00C21355"/>
    <w:rsid w:val="00C309A0"/>
    <w:rsid w:val="00C371B2"/>
    <w:rsid w:val="00C461BB"/>
    <w:rsid w:val="00C621AF"/>
    <w:rsid w:val="00C72D1C"/>
    <w:rsid w:val="00C73594"/>
    <w:rsid w:val="00CC2AB7"/>
    <w:rsid w:val="00CD09B3"/>
    <w:rsid w:val="00CD6186"/>
    <w:rsid w:val="00CF1931"/>
    <w:rsid w:val="00CF42F0"/>
    <w:rsid w:val="00D01765"/>
    <w:rsid w:val="00D05335"/>
    <w:rsid w:val="00D15C3B"/>
    <w:rsid w:val="00D23F89"/>
    <w:rsid w:val="00D26018"/>
    <w:rsid w:val="00D3250F"/>
    <w:rsid w:val="00D37FCC"/>
    <w:rsid w:val="00D411D9"/>
    <w:rsid w:val="00D44777"/>
    <w:rsid w:val="00D5148A"/>
    <w:rsid w:val="00D61983"/>
    <w:rsid w:val="00D659AD"/>
    <w:rsid w:val="00D73468"/>
    <w:rsid w:val="00D74607"/>
    <w:rsid w:val="00D816C5"/>
    <w:rsid w:val="00D94946"/>
    <w:rsid w:val="00D96111"/>
    <w:rsid w:val="00DA6FBE"/>
    <w:rsid w:val="00DB41C8"/>
    <w:rsid w:val="00DD20A6"/>
    <w:rsid w:val="00DD6D32"/>
    <w:rsid w:val="00DD73BF"/>
    <w:rsid w:val="00DE68AD"/>
    <w:rsid w:val="00DE716F"/>
    <w:rsid w:val="00E06EA2"/>
    <w:rsid w:val="00E21387"/>
    <w:rsid w:val="00E25D3D"/>
    <w:rsid w:val="00E31F27"/>
    <w:rsid w:val="00E509F5"/>
    <w:rsid w:val="00E527EE"/>
    <w:rsid w:val="00EA0ED2"/>
    <w:rsid w:val="00EB1392"/>
    <w:rsid w:val="00EC258B"/>
    <w:rsid w:val="00ED548D"/>
    <w:rsid w:val="00EE6E36"/>
    <w:rsid w:val="00EE7A7D"/>
    <w:rsid w:val="00EF4AFA"/>
    <w:rsid w:val="00EF5ABA"/>
    <w:rsid w:val="00F02F3B"/>
    <w:rsid w:val="00F07324"/>
    <w:rsid w:val="00F1423D"/>
    <w:rsid w:val="00F20A6C"/>
    <w:rsid w:val="00F3051B"/>
    <w:rsid w:val="00F373A5"/>
    <w:rsid w:val="00F426C3"/>
    <w:rsid w:val="00F81BD9"/>
    <w:rsid w:val="00F90770"/>
    <w:rsid w:val="00FA050B"/>
    <w:rsid w:val="00FA7C8F"/>
    <w:rsid w:val="00FC4CBB"/>
    <w:rsid w:val="00FC5E8E"/>
    <w:rsid w:val="00FD01A7"/>
    <w:rsid w:val="00FD1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Hyperlink" w:uiPriority="99"/>
  </w:latentStyles>
  <w:style w:type="paragraph" w:default="1" w:styleId="Normal">
    <w:name w:val="Normal"/>
    <w:qFormat/>
    <w:rsid w:val="00223B85"/>
    <w:pPr>
      <w:spacing w:before="100" w:beforeAutospacing="1"/>
    </w:pPr>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 w:type="character" w:customStyle="1" w:styleId="InlineCode">
    <w:name w:val="Inline Code"/>
    <w:basedOn w:val="DefaultParagraphFont"/>
    <w:uiPriority w:val="1"/>
    <w:qFormat/>
    <w:rsid w:val="00A0610A"/>
    <w:rPr>
      <w:rFonts w:ascii="Courier New" w:hAnsi="Courier New" w:cs="Courier New"/>
    </w:rPr>
  </w:style>
  <w:style w:type="paragraph" w:styleId="NoteHeading">
    <w:name w:val="Note Heading"/>
    <w:basedOn w:val="Normal"/>
    <w:next w:val="Normal"/>
    <w:link w:val="NoteHeadingChar"/>
    <w:rsid w:val="00A0610A"/>
    <w:pPr>
      <w:spacing w:before="0"/>
    </w:pPr>
  </w:style>
  <w:style w:type="character" w:customStyle="1" w:styleId="NoteHeadingChar">
    <w:name w:val="Note Heading Char"/>
    <w:basedOn w:val="DefaultParagraphFont"/>
    <w:link w:val="NoteHeading"/>
    <w:rsid w:val="00A0610A"/>
    <w:rPr>
      <w:rFonts w:ascii="Arial" w:hAnsi="Arial"/>
    </w:rPr>
  </w:style>
  <w:style w:type="paragraph" w:customStyle="1" w:styleId="Tabellentext">
    <w:name w:val="Tabellentext"/>
    <w:basedOn w:val="Normal"/>
    <w:rsid w:val="00111361"/>
    <w:pPr>
      <w:spacing w:before="80" w:beforeAutospacing="0" w:after="120"/>
    </w:pPr>
    <w:rPr>
      <w:rFonts w:eastAsia="Times New Roman" w:cs="Arial"/>
      <w:sz w:val="20"/>
      <w:szCs w:val="20"/>
      <w:lang w:val="de-DE" w:eastAsia="de-DE"/>
    </w:rPr>
  </w:style>
  <w:style w:type="paragraph" w:customStyle="1" w:styleId="Tabellenberschrift">
    <w:name w:val="Tabellenüberschrift"/>
    <w:basedOn w:val="Tabellentext"/>
    <w:next w:val="Tabellentext"/>
    <w:rsid w:val="00111361"/>
    <w:rPr>
      <w:b/>
      <w:sz w:val="22"/>
    </w:rPr>
  </w:style>
  <w:style w:type="paragraph" w:customStyle="1" w:styleId="Kapitelberschrift">
    <w:name w:val="Kapitelüberschrift"/>
    <w:basedOn w:val="Normal"/>
    <w:next w:val="Normal"/>
    <w:rsid w:val="00111361"/>
    <w:pPr>
      <w:keepNext/>
      <w:keepLines/>
      <w:spacing w:before="120" w:beforeAutospacing="0" w:after="120"/>
    </w:pPr>
    <w:rPr>
      <w:rFonts w:eastAsia="Times New Roman"/>
      <w:b/>
      <w:sz w:val="32"/>
      <w:szCs w:val="3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2560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glassfish.java.net" TargetMode="External"/><Relationship Id="rId26" Type="http://schemas.openxmlformats.org/officeDocument/2006/relationships/hyperlink" Target="http://www.oracle.com/technetwork/java/javase/downloads/index.html" TargetMode="External"/><Relationship Id="rId3" Type="http://schemas.openxmlformats.org/officeDocument/2006/relationships/styles" Target="styles.xml"/><Relationship Id="rId21" Type="http://schemas.openxmlformats.org/officeDocument/2006/relationships/hyperlink" Target="http://jax-rs-spec.java.ne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json-processing-spec.java.net"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jersey.java.net" TargetMode="External"/><Relationship Id="rId29" Type="http://schemas.openxmlformats.org/officeDocument/2006/relationships/hyperlink" Target="http://netbeans.org/downloa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drawingboard/api/drawings" TargetMode="External"/><Relationship Id="rId24" Type="http://schemas.openxmlformats.org/officeDocument/2006/relationships/hyperlink" Target="http://jsonp.java.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bsocket-spec.java.net" TargetMode="External"/><Relationship Id="rId28" Type="http://schemas.openxmlformats.org/officeDocument/2006/relationships/hyperlink" Target="https://chrome.google.com/webstore/detail/fdmmgilgnpjigdojojpjoooidkmcomcm" TargetMode="External"/><Relationship Id="rId10" Type="http://schemas.openxmlformats.org/officeDocument/2006/relationships/hyperlink" Target="http://localhost:8080/drawingboard/api/drawings" TargetMode="External"/><Relationship Id="rId19" Type="http://schemas.openxmlformats.org/officeDocument/2006/relationships/hyperlink" Target="http://blogs.oracle.com/theaquariu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drawingboard/" TargetMode="External"/><Relationship Id="rId14" Type="http://schemas.openxmlformats.org/officeDocument/2006/relationships/image" Target="media/image4.png"/><Relationship Id="rId22" Type="http://schemas.openxmlformats.org/officeDocument/2006/relationships/hyperlink" Target="http://tyrus.java.net" TargetMode="External"/><Relationship Id="rId27" Type="http://schemas.openxmlformats.org/officeDocument/2006/relationships/hyperlink" Target="https://www.google.com/intl/en/chrome/browser/"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8A395-BE2D-4D09-9A64-8D91CB19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44</Pages>
  <Words>10796</Words>
  <Characters>61541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72193</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creator>D</dc:creator>
  <cp:lastModifiedBy>pdoschki</cp:lastModifiedBy>
  <cp:revision>27</cp:revision>
  <cp:lastPrinted>2012-10-01T07:32:00Z</cp:lastPrinted>
  <dcterms:created xsi:type="dcterms:W3CDTF">2013-04-29T12:05:00Z</dcterms:created>
  <dcterms:modified xsi:type="dcterms:W3CDTF">2013-05-07T07:11:00Z</dcterms:modified>
</cp:coreProperties>
</file>